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A825D" w14:textId="77777777" w:rsidR="005D05DC" w:rsidRDefault="005D05DC" w:rsidP="003D0FA7"/>
    <w:p w14:paraId="3357E607" w14:textId="77777777" w:rsidR="005D05DC" w:rsidRPr="005D05DC" w:rsidRDefault="005D05DC" w:rsidP="005D05DC">
      <w:pPr>
        <w:pStyle w:val="Paragraphedeliste"/>
        <w:ind w:left="0"/>
        <w:rPr>
          <w:rFonts w:eastAsiaTheme="minorEastAsia"/>
        </w:rPr>
      </w:pPr>
      <w:r w:rsidRPr="005D05DC">
        <w:rPr>
          <w:rFonts w:eastAsiaTheme="minorEastAsia"/>
        </w:rPr>
        <w:t xml:space="preserve">Comparison between draft equations </w:t>
      </w:r>
      <w:r w:rsidR="00934289">
        <w:rPr>
          <w:rFonts w:eastAsiaTheme="minorEastAsia"/>
        </w:rPr>
        <w:t xml:space="preserve">(from the draft you sent around 16.02.2022) </w:t>
      </w:r>
      <w:r w:rsidRPr="005D05DC">
        <w:rPr>
          <w:rFonts w:eastAsiaTheme="minorEastAsia"/>
        </w:rPr>
        <w:t>and python equivalents</w:t>
      </w:r>
      <w:r w:rsidR="00934289">
        <w:rPr>
          <w:rFonts w:eastAsiaTheme="minorEastAsia"/>
        </w:rPr>
        <w:t xml:space="preserve"> (from the script you sent me 21.02.2022)</w:t>
      </w:r>
      <w:r w:rsidRPr="005D05DC">
        <w:rPr>
          <w:rFonts w:eastAsiaTheme="minorEastAsia"/>
        </w:rPr>
        <w:t>.</w:t>
      </w:r>
      <w:r>
        <w:rPr>
          <w:rFonts w:eastAsiaTheme="minorEastAsia"/>
        </w:rPr>
        <w:t xml:space="preserve"> A few comments and doubts.</w:t>
      </w:r>
    </w:p>
    <w:p w14:paraId="4E2075E1" w14:textId="77777777" w:rsidR="005D05DC" w:rsidRDefault="005D05DC" w:rsidP="005D05DC">
      <w:pPr>
        <w:pStyle w:val="Paragraphedeliste"/>
        <w:ind w:left="0"/>
        <w:rPr>
          <w:rFonts w:eastAsiaTheme="minorEastAsia"/>
        </w:rPr>
      </w:pPr>
      <w:r w:rsidRPr="005D05DC">
        <w:rPr>
          <w:rFonts w:eastAsiaTheme="minorEastAsia"/>
        </w:rPr>
        <w:t xml:space="preserve">Please consider that I’m a plastics noob, so </w:t>
      </w:r>
      <w:r w:rsidR="00934289">
        <w:rPr>
          <w:rFonts w:eastAsiaTheme="minorEastAsia"/>
        </w:rPr>
        <w:t xml:space="preserve">some </w:t>
      </w:r>
      <w:r w:rsidRPr="005D05DC">
        <w:rPr>
          <w:rFonts w:eastAsiaTheme="minorEastAsia"/>
        </w:rPr>
        <w:t xml:space="preserve">questions might </w:t>
      </w:r>
      <w:r w:rsidR="00934289">
        <w:rPr>
          <w:rFonts w:eastAsiaTheme="minorEastAsia"/>
        </w:rPr>
        <w:t>be</w:t>
      </w:r>
      <w:r w:rsidRPr="005D05DC">
        <w:rPr>
          <w:rFonts w:eastAsiaTheme="minorEastAsia"/>
        </w:rPr>
        <w:t xml:space="preserve"> dumb </w:t>
      </w:r>
      <w:r w:rsidRPr="005D05DC">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E5722B0" w14:textId="77777777" w:rsidR="00934289" w:rsidRPr="005D05DC" w:rsidRDefault="00934289" w:rsidP="00934289">
      <w:pPr>
        <w:pStyle w:val="Paragraphedeliste"/>
        <w:numPr>
          <w:ilvl w:val="0"/>
          <w:numId w:val="3"/>
        </w:numPr>
        <w:rPr>
          <w:rFonts w:eastAsiaTheme="minorEastAsia"/>
        </w:rPr>
      </w:pPr>
      <w:proofErr w:type="spellStart"/>
      <w:r>
        <w:rPr>
          <w:rFonts w:eastAsiaTheme="minorEastAsia"/>
        </w:rPr>
        <w:t>Alkuin</w:t>
      </w:r>
      <w:proofErr w:type="spellEnd"/>
    </w:p>
    <w:p w14:paraId="7FDA8DA1" w14:textId="77777777" w:rsidR="005D05DC" w:rsidRPr="005D05DC" w:rsidRDefault="005D05DC" w:rsidP="005D05DC">
      <w:pPr>
        <w:pStyle w:val="Paragraphedeliste"/>
        <w:ind w:left="0"/>
        <w:rPr>
          <w:rFonts w:eastAsiaTheme="minorEastAsia"/>
          <w:highlight w:val="yellow"/>
        </w:rPr>
      </w:pPr>
    </w:p>
    <w:p w14:paraId="7E785591" w14:textId="77777777" w:rsidR="005D05DC" w:rsidRPr="005D05DC" w:rsidRDefault="005D05DC" w:rsidP="005D05DC">
      <w:pPr>
        <w:pStyle w:val="Paragraphedeliste"/>
        <w:ind w:left="0"/>
        <w:rPr>
          <w:rFonts w:eastAsiaTheme="minorEastAsia"/>
          <w:highlight w:val="yellow"/>
        </w:rPr>
      </w:pPr>
    </w:p>
    <w:p w14:paraId="69779415" w14:textId="77777777" w:rsidR="00EF11AC" w:rsidRPr="00E7450E" w:rsidRDefault="00EC6F61" w:rsidP="003D0FA7">
      <w:pPr>
        <w:pStyle w:val="Paragraphedeliste"/>
        <w:numPr>
          <w:ilvl w:val="0"/>
          <w:numId w:val="1"/>
        </w:numPr>
        <w:rPr>
          <w:rFonts w:eastAsiaTheme="minorEastAsia"/>
          <w:highlight w:val="yellow"/>
        </w:rPr>
      </w:pPr>
      <m:oMath>
        <m:f>
          <m:fPr>
            <m:ctrlPr>
              <w:rPr>
                <w:rFonts w:ascii="Cambria Math" w:hAnsi="Cambria Math" w:cs="Times New Roman"/>
                <w:i/>
                <w:sz w:val="24"/>
                <w:szCs w:val="24"/>
                <w:highlight w:val="yellow"/>
              </w:rPr>
            </m:ctrlPr>
          </m:fPr>
          <m:num>
            <m:r>
              <w:rPr>
                <w:rFonts w:ascii="Cambria Math" w:hAnsi="Cambria Math"/>
                <w:highlight w:val="yellow"/>
              </w:rPr>
              <m:t>d</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use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prod</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inc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rec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oMath>
      <w:r w:rsidR="003D0FA7" w:rsidRPr="00E7450E">
        <w:rPr>
          <w:rFonts w:eastAsiaTheme="minorEastAsia"/>
          <w:highlight w:val="yellow"/>
        </w:rPr>
        <w:tab/>
        <w:t>(Eq.1)</w:t>
      </w:r>
    </w:p>
    <w:p w14:paraId="2B78E5F0" w14:textId="77777777" w:rsidR="003D0FA7" w:rsidRDefault="003D0FA7"/>
    <w:p w14:paraId="5819E8C6" w14:textId="77777777" w:rsidR="003D0FA7" w:rsidRDefault="003D0FA7">
      <w:r>
        <w:t xml:space="preserve">However, in the python script, the sign for </w:t>
      </w:r>
      <w:proofErr w:type="spellStart"/>
      <w:r>
        <w:t>f_rec</w:t>
      </w:r>
      <w:proofErr w:type="spellEnd"/>
      <w:r>
        <w:t>*</w:t>
      </w:r>
      <w:proofErr w:type="spellStart"/>
      <w:r>
        <w:t>P_waste</w:t>
      </w:r>
      <w:proofErr w:type="spellEnd"/>
      <w:r>
        <w:t xml:space="preserve"> is the opposite.</w:t>
      </w:r>
    </w:p>
    <w:p w14:paraId="7503E3CB" w14:textId="77777777" w:rsidR="003D0FA7" w:rsidRPr="003D0FA7" w:rsidRDefault="003D0FA7" w:rsidP="003D0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D0FA7">
        <w:rPr>
          <w:rFonts w:ascii="Courier New" w:eastAsia="Times New Roman" w:hAnsi="Courier New" w:cs="Courier New"/>
          <w:color w:val="A9B7C6"/>
          <w:sz w:val="20"/>
          <w:szCs w:val="20"/>
        </w:rPr>
        <w:t>P_use</w:t>
      </w:r>
      <w:proofErr w:type="spellEnd"/>
      <w:r w:rsidRPr="003D0FA7">
        <w:rPr>
          <w:rFonts w:ascii="Courier New" w:eastAsia="Times New Roman" w:hAnsi="Courier New" w:cs="Courier New"/>
          <w:color w:val="A9B7C6"/>
          <w:sz w:val="20"/>
          <w:szCs w:val="20"/>
        </w:rPr>
        <w:t>[t]/dt=</w:t>
      </w:r>
      <w:proofErr w:type="spellStart"/>
      <w:r w:rsidRPr="003D0FA7">
        <w:rPr>
          <w:rFonts w:ascii="Courier New" w:eastAsia="Times New Roman" w:hAnsi="Courier New" w:cs="Courier New"/>
          <w:color w:val="A9B7C6"/>
          <w:sz w:val="20"/>
          <w:szCs w:val="20"/>
        </w:rPr>
        <w:t>P_prod+f_rec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P_waste-f_inc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P_waste-f_disc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w:t>
      </w:r>
      <w:proofErr w:type="spellEnd"/>
    </w:p>
    <w:p w14:paraId="3146EA38" w14:textId="77777777" w:rsidR="003D0FA7" w:rsidRDefault="003D0FA7"/>
    <w:p w14:paraId="08942969" w14:textId="77777777" w:rsidR="003D0FA7" w:rsidRDefault="003D0FA7">
      <w:commentRangeStart w:id="0"/>
      <w:r>
        <w:t>I would think that the python script is correct here, right? Because recycled plastics gets re-inserted into the use pool</w:t>
      </w:r>
      <w:commentRangeEnd w:id="0"/>
      <w:r w:rsidR="00D24B89">
        <w:rPr>
          <w:rStyle w:val="Marquedecommentaire"/>
        </w:rPr>
        <w:commentReference w:id="0"/>
      </w:r>
    </w:p>
    <w:p w14:paraId="37054410" w14:textId="77777777" w:rsidR="003D0FA7" w:rsidRDefault="003D0FA7"/>
    <w:p w14:paraId="6010E603" w14:textId="77777777" w:rsidR="003D0FA7" w:rsidRPr="00E7450E" w:rsidRDefault="00EC6F61" w:rsidP="003D0FA7">
      <w:pPr>
        <w:pStyle w:val="Paragraphedeliste"/>
        <w:numPr>
          <w:ilvl w:val="0"/>
          <w:numId w:val="1"/>
        </w:numPr>
        <w:rPr>
          <w:rFonts w:eastAsiaTheme="minorEastAsia"/>
          <w:sz w:val="24"/>
          <w:szCs w:val="24"/>
          <w:highlight w:val="yellow"/>
        </w:rPr>
      </w:pPr>
      <m:oMath>
        <m:f>
          <m:fPr>
            <m:ctrlPr>
              <w:rPr>
                <w:rFonts w:ascii="Cambria Math" w:hAnsi="Cambria Math" w:cs="Times New Roman"/>
                <w:i/>
                <w:sz w:val="24"/>
                <w:szCs w:val="24"/>
                <w:highlight w:val="yellow"/>
              </w:rPr>
            </m:ctrlPr>
          </m:fPr>
          <m:num>
            <m:r>
              <w:rPr>
                <w:rFonts w:ascii="Cambria Math" w:hAnsi="Cambria Math"/>
                <w:highlight w:val="yellow"/>
              </w:rPr>
              <m:t>d</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×(1-</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MP</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P-river</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oMath>
      <w:r w:rsidR="003D0FA7" w:rsidRPr="00E7450E">
        <w:rPr>
          <w:rFonts w:eastAsiaTheme="minorEastAsia"/>
          <w:sz w:val="24"/>
          <w:szCs w:val="24"/>
          <w:highlight w:val="yellow"/>
        </w:rPr>
        <w:tab/>
      </w:r>
      <w:r w:rsidR="003D0FA7" w:rsidRPr="00E7450E">
        <w:rPr>
          <w:rFonts w:eastAsiaTheme="minorEastAsia"/>
          <w:sz w:val="24"/>
          <w:szCs w:val="24"/>
          <w:highlight w:val="yellow"/>
        </w:rPr>
        <w:tab/>
        <w:t>(Eq.2)</w:t>
      </w:r>
    </w:p>
    <w:p w14:paraId="0354F6E2" w14:textId="77777777" w:rsidR="003D0FA7" w:rsidRDefault="003D0FA7">
      <w:r>
        <w:t>While in the python script, there is another term.</w:t>
      </w:r>
    </w:p>
    <w:p w14:paraId="6D8FDDE4" w14:textId="77777777" w:rsidR="003D0FA7" w:rsidRDefault="003D0FA7" w:rsidP="003D0FA7">
      <w:pPr>
        <w:pStyle w:val="PrformatHTML"/>
        <w:shd w:val="clear" w:color="auto" w:fill="2B2B2B"/>
        <w:rPr>
          <w:color w:val="A9B7C6"/>
        </w:rPr>
      </w:pPr>
      <w:r>
        <w:rPr>
          <w:color w:val="A9B7C6"/>
        </w:rPr>
        <w:t>d(P_disc)/dt=f_disc*P_waste×(</w:t>
      </w:r>
      <w:r>
        <w:rPr>
          <w:color w:val="6897BB"/>
        </w:rPr>
        <w:t>1</w:t>
      </w:r>
      <w:r>
        <w:rPr>
          <w:color w:val="A9B7C6"/>
        </w:rPr>
        <w:t>-f_MP)-k_P_Disc_to_river*P_disc-k_Disc_P_to_MP*P_disc</w:t>
      </w:r>
    </w:p>
    <w:p w14:paraId="434070F6" w14:textId="77777777" w:rsidR="003D0FA7" w:rsidRDefault="003D0FA7"/>
    <w:p w14:paraId="1A3A64F6" w14:textId="77777777" w:rsidR="003D0FA7" w:rsidRDefault="003D0FA7">
      <w:commentRangeStart w:id="1"/>
      <w:r>
        <w:t xml:space="preserve">I think, again, this should be right in the python script, right? With the “new term” expressing P fragmented to MP in the discarded pool, right? </w:t>
      </w:r>
      <w:commentRangeEnd w:id="1"/>
      <w:r w:rsidR="0090627D">
        <w:rPr>
          <w:rStyle w:val="Marquedecommentaire"/>
        </w:rPr>
        <w:commentReference w:id="1"/>
      </w:r>
    </w:p>
    <w:p w14:paraId="4D3FF1CE" w14:textId="77777777" w:rsidR="003D0FA7" w:rsidRDefault="003D0FA7"/>
    <w:p w14:paraId="292C4DC5" w14:textId="77777777" w:rsidR="003D0FA7" w:rsidRPr="00E7450E" w:rsidRDefault="00EC6F61" w:rsidP="003D0FA7">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oMath>
      <w:r w:rsidR="003D0FA7" w:rsidRPr="00E7450E">
        <w:rPr>
          <w:rFonts w:eastAsiaTheme="minorEastAsia"/>
          <w:highlight w:val="yellow"/>
        </w:rPr>
        <w:tab/>
        <w:t>(Eq.3)</w:t>
      </w:r>
    </w:p>
    <w:p w14:paraId="23B0418E" w14:textId="77777777" w:rsidR="003D0FA7" w:rsidRDefault="003D0FA7" w:rsidP="003D0FA7">
      <w:r>
        <w:t>While in the python script:</w:t>
      </w:r>
    </w:p>
    <w:p w14:paraId="3BCFA6E6" w14:textId="77777777" w:rsidR="003D0FA7" w:rsidRDefault="003D0FA7" w:rsidP="003D0FA7">
      <w:pPr>
        <w:pStyle w:val="PrformatHTML"/>
        <w:shd w:val="clear" w:color="auto" w:fill="2B2B2B"/>
        <w:rPr>
          <w:color w:val="A9B7C6"/>
        </w:rPr>
      </w:pPr>
      <w:r>
        <w:rPr>
          <w:color w:val="A9B7C6"/>
        </w:rPr>
        <w:t>d(MP_disc)/dt=f_disc*P_waste×f_MP+k_Disc_P_to_MP*P_disc-k_MP_Disc_to_river*MP_disc-k_Disc_MP_to_sMP*MP_disc</w:t>
      </w:r>
    </w:p>
    <w:p w14:paraId="284295E1" w14:textId="77777777" w:rsidR="003D0FA7" w:rsidRDefault="003D0FA7" w:rsidP="003D0FA7"/>
    <w:p w14:paraId="1D7CA7CA" w14:textId="77777777" w:rsidR="003D0FA7" w:rsidRDefault="003D0FA7" w:rsidP="003D0FA7">
      <w:commentRangeStart w:id="2"/>
      <w:r>
        <w:t>Again, seems like it should be OK as expressed in your python script. In Eq.3, the “P getting fragmented to MP in the discarded pool and added to the MP discarded pool” term appears to be missing. (</w:t>
      </w:r>
      <w:proofErr w:type="spellStart"/>
      <w:r>
        <w:t>k_Disc_P_to_MP</w:t>
      </w:r>
      <w:proofErr w:type="spellEnd"/>
      <w:r>
        <w:t>*</w:t>
      </w:r>
      <w:proofErr w:type="spellStart"/>
      <w:r>
        <w:t>P_disc</w:t>
      </w:r>
      <w:proofErr w:type="spellEnd"/>
      <w:r>
        <w:t>)</w:t>
      </w:r>
      <w:commentRangeEnd w:id="2"/>
      <w:r w:rsidR="0090627D">
        <w:rPr>
          <w:rStyle w:val="Marquedecommentaire"/>
        </w:rPr>
        <w:commentReference w:id="2"/>
      </w:r>
    </w:p>
    <w:p w14:paraId="523DBC0F" w14:textId="77777777" w:rsidR="00E7450E" w:rsidRDefault="00E7450E" w:rsidP="003D0FA7"/>
    <w:p w14:paraId="256476D3" w14:textId="77777777" w:rsidR="00EE568C" w:rsidRDefault="00EC6F61" w:rsidP="00EE568C">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d(sM</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disc</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MP→sMP</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disc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sMP-river</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disc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disc-atm</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disc</m:t>
            </m:r>
          </m:sub>
        </m:sSub>
      </m:oMath>
      <w:r w:rsidR="00EE568C" w:rsidRPr="00EE568C">
        <w:rPr>
          <w:rFonts w:eastAsiaTheme="minorEastAsia"/>
          <w:highlight w:val="green"/>
        </w:rPr>
        <w:tab/>
        <w:t>(Eq.4)</w:t>
      </w:r>
    </w:p>
    <w:p w14:paraId="1A2F3B4C" w14:textId="77777777" w:rsidR="00EE568C" w:rsidRDefault="00EE568C" w:rsidP="00EE568C">
      <w:pPr>
        <w:pStyle w:val="PrformatHTML"/>
        <w:shd w:val="clear" w:color="auto" w:fill="2B2B2B"/>
        <w:rPr>
          <w:color w:val="A9B7C6"/>
        </w:rPr>
      </w:pPr>
      <w:r>
        <w:rPr>
          <w:color w:val="A9B7C6"/>
        </w:rPr>
        <w:t>d(sMP_disc)/dt=k_Disc_MP_to_sMP*MP_disc-k_sMP_Disc_to_river*sMP_disc-k_Disc_sMP_to_atm*sMP_disc</w:t>
      </w:r>
    </w:p>
    <w:p w14:paraId="21028065" w14:textId="77777777" w:rsidR="00EE568C" w:rsidRDefault="00EE568C" w:rsidP="00EE568C">
      <w:pPr>
        <w:pStyle w:val="Paragraphedeliste"/>
        <w:ind w:left="0"/>
        <w:rPr>
          <w:rFonts w:eastAsiaTheme="minorEastAsia"/>
          <w:highlight w:val="green"/>
        </w:rPr>
      </w:pPr>
    </w:p>
    <w:p w14:paraId="7804557D" w14:textId="77777777" w:rsidR="00EE568C" w:rsidRPr="00EE568C" w:rsidRDefault="00EE568C" w:rsidP="00EE568C">
      <w:pPr>
        <w:pStyle w:val="Paragraphedeliste"/>
        <w:ind w:left="0"/>
        <w:rPr>
          <w:rFonts w:eastAsiaTheme="minorEastAsia"/>
        </w:rPr>
      </w:pPr>
      <w:r w:rsidRPr="00EE568C">
        <w:rPr>
          <w:rFonts w:eastAsiaTheme="minorEastAsia"/>
        </w:rPr>
        <w:lastRenderedPageBreak/>
        <w:t>The two appear to be equivalent.</w:t>
      </w:r>
    </w:p>
    <w:p w14:paraId="5950A275" w14:textId="77777777" w:rsidR="00E7450E" w:rsidRPr="00E7450E" w:rsidRDefault="00E7450E" w:rsidP="00E7450E">
      <w:pPr>
        <w:pStyle w:val="Paragraphedeliste"/>
        <w:ind w:left="0"/>
        <w:rPr>
          <w:highlight w:val="green"/>
        </w:rPr>
      </w:pPr>
    </w:p>
    <w:p w14:paraId="05753AB3" w14:textId="77777777" w:rsidR="00E7450E" w:rsidRPr="00E7450E" w:rsidRDefault="00EC6F61" w:rsidP="00E7450E">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Poce-beach</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oMath>
      <w:r w:rsidR="00E7450E" w:rsidRPr="00E7450E">
        <w:rPr>
          <w:rFonts w:eastAsiaTheme="minorEastAsia"/>
          <w:highlight w:val="yellow"/>
        </w:rPr>
        <w:tab/>
        <w:t>(Eq.5)</w:t>
      </w:r>
    </w:p>
    <w:p w14:paraId="7D59907B" w14:textId="77777777" w:rsidR="00E7450E" w:rsidRDefault="00E7450E" w:rsidP="00E7450E">
      <w:pPr>
        <w:rPr>
          <w:rFonts w:eastAsiaTheme="minorEastAsia"/>
        </w:rPr>
      </w:pPr>
      <w:r>
        <w:rPr>
          <w:rFonts w:eastAsiaTheme="minorEastAsia"/>
        </w:rPr>
        <w:t>While in the python script:</w:t>
      </w:r>
    </w:p>
    <w:p w14:paraId="7008CC5F" w14:textId="77777777" w:rsidR="00E7450E" w:rsidRDefault="00E7450E" w:rsidP="00E7450E">
      <w:pPr>
        <w:pStyle w:val="PrformatHTML"/>
        <w:shd w:val="clear" w:color="auto" w:fill="2B2B2B"/>
        <w:rPr>
          <w:color w:val="A9B7C6"/>
        </w:rPr>
      </w:pPr>
      <w:r>
        <w:rPr>
          <w:color w:val="A9B7C6"/>
        </w:rPr>
        <w:t>d(P_SurfOce)/dt=k_P_Disc_to_river*P_disc-k_SurfOce_P_beach*P_SurfOce</w:t>
      </w:r>
    </w:p>
    <w:p w14:paraId="1C9544EF" w14:textId="77777777" w:rsidR="002E4673" w:rsidRDefault="002E4673" w:rsidP="00E7450E">
      <w:pPr>
        <w:rPr>
          <w:rFonts w:eastAsiaTheme="minorEastAsia"/>
        </w:rPr>
      </w:pPr>
    </w:p>
    <w:p w14:paraId="2582585F" w14:textId="77777777" w:rsidR="00E7450E" w:rsidRDefault="00E7450E" w:rsidP="00E7450E">
      <w:pPr>
        <w:rPr>
          <w:rFonts w:eastAsiaTheme="minorEastAsia"/>
        </w:rPr>
      </w:pPr>
      <w:commentRangeStart w:id="3"/>
      <w:r>
        <w:rPr>
          <w:rFonts w:eastAsiaTheme="minorEastAsia"/>
        </w:rPr>
        <w:t>the last term “</w:t>
      </w:r>
      <m:oMath>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oMath>
      <w:r>
        <w:rPr>
          <w:rFonts w:eastAsiaTheme="minorEastAsia"/>
        </w:rPr>
        <w:t xml:space="preserve">” </w:t>
      </w:r>
      <w:r w:rsidR="002E4673">
        <w:rPr>
          <w:rFonts w:eastAsiaTheme="minorEastAsia"/>
        </w:rPr>
        <w:t xml:space="preserve">in </w:t>
      </w:r>
      <w:proofErr w:type="gramStart"/>
      <w:r w:rsidR="002E4673">
        <w:rPr>
          <w:rFonts w:eastAsiaTheme="minorEastAsia"/>
        </w:rPr>
        <w:t>Eq(</w:t>
      </w:r>
      <w:proofErr w:type="gramEnd"/>
      <w:r w:rsidR="002E4673">
        <w:rPr>
          <w:rFonts w:eastAsiaTheme="minorEastAsia"/>
        </w:rPr>
        <w:t xml:space="preserve">5) </w:t>
      </w:r>
      <w:r>
        <w:rPr>
          <w:rFonts w:eastAsiaTheme="minorEastAsia"/>
        </w:rPr>
        <w:t>is missing</w:t>
      </w:r>
      <w:r w:rsidR="002E4673">
        <w:rPr>
          <w:rFonts w:eastAsiaTheme="minorEastAsia"/>
        </w:rPr>
        <w:t xml:space="preserve"> in the python script</w:t>
      </w:r>
      <w:r>
        <w:rPr>
          <w:rFonts w:eastAsiaTheme="minorEastAsia"/>
        </w:rPr>
        <w:t xml:space="preserve">. I guess this is because you assume that all plastics floats, so </w:t>
      </w:r>
      <w:proofErr w:type="spellStart"/>
      <w:r>
        <w:rPr>
          <w:rFonts w:eastAsiaTheme="minorEastAsia"/>
        </w:rPr>
        <w:t>k_POce_sed</w:t>
      </w:r>
      <w:proofErr w:type="spellEnd"/>
      <w:r>
        <w:rPr>
          <w:rFonts w:eastAsiaTheme="minorEastAsia"/>
        </w:rPr>
        <w:t xml:space="preserve"> = 0, so the term is 0? Anyhow, in this case I’d prefer to have this term in the python script for completeness, but set </w:t>
      </w:r>
      <w:proofErr w:type="spellStart"/>
      <w:r>
        <w:rPr>
          <w:rFonts w:eastAsiaTheme="minorEastAsia"/>
        </w:rPr>
        <w:t>k_Poce_sed</w:t>
      </w:r>
      <w:proofErr w:type="spellEnd"/>
      <w:r>
        <w:rPr>
          <w:rFonts w:eastAsiaTheme="minorEastAsia"/>
        </w:rPr>
        <w:t xml:space="preserve"> to 0.</w:t>
      </w:r>
      <w:commentRangeEnd w:id="3"/>
      <w:r w:rsidR="0090627D">
        <w:rPr>
          <w:rStyle w:val="Marquedecommentaire"/>
        </w:rPr>
        <w:commentReference w:id="3"/>
      </w:r>
    </w:p>
    <w:p w14:paraId="1484FC4C" w14:textId="77777777" w:rsidR="002E4673" w:rsidRDefault="00E7450E" w:rsidP="00E7450E">
      <w:pPr>
        <w:rPr>
          <w:rFonts w:eastAsiaTheme="minorEastAsia"/>
        </w:rPr>
      </w:pPr>
      <w:commentRangeStart w:id="4"/>
      <w:r>
        <w:rPr>
          <w:rFonts w:eastAsiaTheme="minorEastAsia"/>
        </w:rPr>
        <w:t>In addition, shouldn’t there be a term in there that expresses the fragmentation of P to MP in the surface ocean? Or does this not happen?</w:t>
      </w:r>
      <w:r w:rsidR="002E4673">
        <w:rPr>
          <w:rFonts w:eastAsiaTheme="minorEastAsia"/>
        </w:rPr>
        <w:t xml:space="preserve"> Because how it is currently written, the only way of removing P from the surface ocean would be beaching, is this correct?</w:t>
      </w:r>
      <w:commentRangeEnd w:id="4"/>
      <w:r w:rsidR="0090627D">
        <w:rPr>
          <w:rStyle w:val="Marquedecommentaire"/>
        </w:rPr>
        <w:commentReference w:id="4"/>
      </w:r>
    </w:p>
    <w:p w14:paraId="4CCFA389" w14:textId="77777777" w:rsidR="002E4673" w:rsidRPr="002E4673" w:rsidRDefault="00EC6F61" w:rsidP="002E4673">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MPoce-beach</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oMath>
      <w:r w:rsidR="002E4673" w:rsidRPr="002E4673">
        <w:rPr>
          <w:rFonts w:eastAsiaTheme="minorEastAsia"/>
          <w:highlight w:val="yellow"/>
        </w:rPr>
        <w:tab/>
        <w:t>(Eq.6)</w:t>
      </w:r>
    </w:p>
    <w:p w14:paraId="54C193E3" w14:textId="77777777" w:rsidR="002E4673" w:rsidRPr="002E4673" w:rsidRDefault="002E4673" w:rsidP="002E4673">
      <w:pPr>
        <w:rPr>
          <w:rFonts w:eastAsiaTheme="minorEastAsia"/>
          <w:highlight w:val="yellow"/>
        </w:rPr>
      </w:pPr>
      <w:r w:rsidRPr="002E4673">
        <w:rPr>
          <w:rFonts w:eastAsiaTheme="minorEastAsia"/>
        </w:rPr>
        <w:t xml:space="preserve">And its counterpart in </w:t>
      </w:r>
      <w:r>
        <w:rPr>
          <w:rFonts w:eastAsiaTheme="minorEastAsia"/>
        </w:rPr>
        <w:t xml:space="preserve">the </w:t>
      </w:r>
      <w:r w:rsidRPr="002E4673">
        <w:rPr>
          <w:rFonts w:eastAsiaTheme="minorEastAsia"/>
        </w:rPr>
        <w:t>python script</w:t>
      </w:r>
    </w:p>
    <w:p w14:paraId="2153527E" w14:textId="77777777" w:rsidR="002E4673" w:rsidRDefault="002E4673" w:rsidP="002E4673">
      <w:pPr>
        <w:pStyle w:val="PrformatHTML"/>
        <w:shd w:val="clear" w:color="auto" w:fill="2B2B2B"/>
        <w:rPr>
          <w:color w:val="A9B7C6"/>
        </w:rPr>
      </w:pPr>
      <w:r>
        <w:rPr>
          <w:color w:val="A9B7C6"/>
        </w:rPr>
        <w:t>d(MP_SurfOce)/dt=k_MP_Disc_to_river*MP_disc-k_SurfOce_MP_beach*MP_SurfOce-k_SurfOce_MP_CoastSed*MP_SurfOce*f_shelf-k_MP_surf_to_deep_oce*MP_SurfOce</w:t>
      </w:r>
    </w:p>
    <w:p w14:paraId="14907C40" w14:textId="77777777" w:rsidR="002E4673" w:rsidRDefault="002E4673" w:rsidP="00E7450E">
      <w:pPr>
        <w:rPr>
          <w:rFonts w:eastAsiaTheme="minorEastAsia"/>
        </w:rPr>
      </w:pPr>
      <w:r>
        <w:rPr>
          <w:rFonts w:eastAsiaTheme="minorEastAsia"/>
        </w:rPr>
        <w:br/>
      </w:r>
      <w:commentRangeStart w:id="5"/>
      <w:r>
        <w:rPr>
          <w:rFonts w:eastAsiaTheme="minorEastAsia"/>
        </w:rPr>
        <w:t>There is one more term in the python script than in the</w:t>
      </w:r>
      <w:r w:rsidR="00C048B1">
        <w:rPr>
          <w:rFonts w:eastAsiaTheme="minorEastAsia"/>
        </w:rPr>
        <w:t xml:space="preserve"> draft equation Eq.6</w:t>
      </w:r>
      <w:r>
        <w:rPr>
          <w:rFonts w:eastAsiaTheme="minorEastAsia"/>
        </w:rPr>
        <w:t xml:space="preserve">. As I understand it, python script has one term for the transfer of MP from surface ocean to coastal sediments, and </w:t>
      </w:r>
      <w:r w:rsidR="00C048B1">
        <w:rPr>
          <w:rFonts w:eastAsiaTheme="minorEastAsia"/>
        </w:rPr>
        <w:t xml:space="preserve">another </w:t>
      </w:r>
      <w:r>
        <w:rPr>
          <w:rFonts w:eastAsiaTheme="minorEastAsia"/>
        </w:rPr>
        <w:t xml:space="preserve">term for the </w:t>
      </w:r>
      <w:r w:rsidR="00C048B1">
        <w:rPr>
          <w:rFonts w:eastAsiaTheme="minorEastAsia"/>
        </w:rPr>
        <w:t xml:space="preserve">sinking </w:t>
      </w:r>
      <w:r>
        <w:rPr>
          <w:rFonts w:eastAsiaTheme="minorEastAsia"/>
        </w:rPr>
        <w:t>from surface ocean MP to the deep ocean. I guess this should be correct?</w:t>
      </w:r>
    </w:p>
    <w:p w14:paraId="05FB59E0" w14:textId="77777777" w:rsidR="00C048B1" w:rsidRDefault="00C048B1" w:rsidP="00E7450E">
      <w:pPr>
        <w:rPr>
          <w:ins w:id="6" w:author="Jeroen Sonke (L)" w:date="2022-03-10T13:13:00Z"/>
          <w:rFonts w:eastAsiaTheme="minorEastAsia"/>
        </w:rPr>
      </w:pPr>
      <w:r>
        <w:rPr>
          <w:rFonts w:eastAsiaTheme="minorEastAsia"/>
        </w:rPr>
        <w:t xml:space="preserve">In addition, as before, I wondered If there should be a term that expresses the fragmentation of MP to </w:t>
      </w:r>
      <w:proofErr w:type="spellStart"/>
      <w:r>
        <w:rPr>
          <w:rFonts w:eastAsiaTheme="minorEastAsia"/>
        </w:rPr>
        <w:t>sMP</w:t>
      </w:r>
      <w:proofErr w:type="spellEnd"/>
      <w:r>
        <w:rPr>
          <w:rFonts w:eastAsiaTheme="minorEastAsia"/>
        </w:rPr>
        <w:t xml:space="preserve"> in the surface ocean? Or does this not happen?</w:t>
      </w:r>
    </w:p>
    <w:p w14:paraId="16B3A9D0" w14:textId="77777777" w:rsidR="00EC6F61" w:rsidRPr="007716EC" w:rsidRDefault="00EC6F61" w:rsidP="00EC6F61">
      <w:pPr>
        <w:rPr>
          <w:ins w:id="7" w:author="Jeroen Sonke (L)" w:date="2022-03-10T13:13:00Z"/>
          <w:rFonts w:eastAsiaTheme="minorEastAsia"/>
        </w:rPr>
      </w:pPr>
      <m:oMath>
        <m:f>
          <m:fPr>
            <m:ctrlPr>
              <w:ins w:id="8" w:author="Jeroen Sonke (L)" w:date="2022-03-10T13:13:00Z">
                <w:rPr>
                  <w:rFonts w:ascii="Cambria Math" w:hAnsi="Cambria Math"/>
                  <w:i/>
                </w:rPr>
              </w:ins>
            </m:ctrlPr>
          </m:fPr>
          <m:num>
            <m:r>
              <w:ins w:id="9" w:author="Jeroen Sonke (L)" w:date="2022-03-10T13:13:00Z">
                <w:rPr>
                  <w:rFonts w:ascii="Cambria Math" w:hAnsi="Cambria Math"/>
                </w:rPr>
                <m:t>d(</m:t>
              </w:ins>
            </m:r>
            <m:sSub>
              <m:sSubPr>
                <m:ctrlPr>
                  <w:ins w:id="10" w:author="Jeroen Sonke (L)" w:date="2022-03-10T13:13:00Z">
                    <w:rPr>
                      <w:rFonts w:ascii="Cambria Math" w:eastAsiaTheme="minorEastAsia" w:hAnsi="Cambria Math"/>
                      <w:i/>
                    </w:rPr>
                  </w:ins>
                </m:ctrlPr>
              </m:sSubPr>
              <m:e>
                <m:r>
                  <w:ins w:id="11" w:author="Jeroen Sonke (L)" w:date="2022-03-10T13:13:00Z">
                    <w:rPr>
                      <w:rFonts w:ascii="Cambria Math" w:eastAsiaTheme="minorEastAsia" w:hAnsi="Cambria Math"/>
                    </w:rPr>
                    <m:t>MP</m:t>
                  </w:ins>
                </m:r>
              </m:e>
              <m:sub>
                <m:r>
                  <w:ins w:id="12" w:author="Jeroen Sonke (L)" w:date="2022-03-10T13:13:00Z">
                    <w:rPr>
                      <w:rFonts w:ascii="Cambria Math" w:eastAsiaTheme="minorEastAsia" w:hAnsi="Cambria Math"/>
                    </w:rPr>
                    <m:t>oce</m:t>
                  </w:ins>
                </m:r>
              </m:sub>
            </m:sSub>
            <m:r>
              <w:ins w:id="13" w:author="Jeroen Sonke (L)" w:date="2022-03-10T13:13:00Z">
                <w:rPr>
                  <w:rFonts w:ascii="Cambria Math" w:eastAsiaTheme="minorEastAsia" w:hAnsi="Cambria Math"/>
                </w:rPr>
                <m:t>)</m:t>
              </w:ins>
            </m:r>
          </m:num>
          <m:den>
            <m:r>
              <w:ins w:id="14" w:author="Jeroen Sonke (L)" w:date="2022-03-10T13:13:00Z">
                <w:rPr>
                  <w:rFonts w:ascii="Cambria Math" w:hAnsi="Cambria Math"/>
                </w:rPr>
                <m:t>dt</m:t>
              </w:ins>
            </m:r>
          </m:den>
        </m:f>
        <m:r>
          <w:ins w:id="15" w:author="Jeroen Sonke (L)" w:date="2022-03-10T13:13:00Z">
            <w:rPr>
              <w:rFonts w:ascii="Cambria Math" w:hAnsi="Cambria Math"/>
            </w:rPr>
            <m:t>=</m:t>
          </w:ins>
        </m:r>
        <m:sSub>
          <m:sSubPr>
            <m:ctrlPr>
              <w:ins w:id="16" w:author="Jeroen Sonke (L)" w:date="2022-03-10T13:13:00Z">
                <w:rPr>
                  <w:rFonts w:ascii="Cambria Math" w:eastAsiaTheme="minorEastAsia" w:hAnsi="Cambria Math"/>
                  <w:i/>
                </w:rPr>
              </w:ins>
            </m:ctrlPr>
          </m:sSubPr>
          <m:e>
            <m:r>
              <w:ins w:id="17" w:author="Jeroen Sonke (L)" w:date="2022-03-10T13:13:00Z">
                <w:rPr>
                  <w:rFonts w:ascii="Cambria Math" w:eastAsiaTheme="minorEastAsia" w:hAnsi="Cambria Math"/>
                </w:rPr>
                <m:t>k</m:t>
              </w:ins>
            </m:r>
          </m:e>
          <m:sub>
            <m:r>
              <w:ins w:id="18" w:author="Jeroen Sonke (L)" w:date="2022-03-10T13:13:00Z">
                <w:rPr>
                  <w:rFonts w:ascii="Cambria Math" w:eastAsiaTheme="minorEastAsia" w:hAnsi="Cambria Math"/>
                </w:rPr>
                <m:t>MP-river</m:t>
              </w:ins>
            </m:r>
          </m:sub>
        </m:sSub>
        <m:r>
          <w:ins w:id="19" w:author="Jeroen Sonke (L)" w:date="2022-03-10T13:13:00Z">
            <w:rPr>
              <w:rFonts w:ascii="Cambria Math" w:eastAsiaTheme="minorEastAsia" w:hAnsi="Cambria Math"/>
            </w:rPr>
            <m:t>×</m:t>
          </w:ins>
        </m:r>
        <m:sSub>
          <m:sSubPr>
            <m:ctrlPr>
              <w:ins w:id="20" w:author="Jeroen Sonke (L)" w:date="2022-03-10T13:13:00Z">
                <w:rPr>
                  <w:rFonts w:ascii="Cambria Math" w:eastAsiaTheme="minorEastAsia" w:hAnsi="Cambria Math"/>
                  <w:i/>
                </w:rPr>
              </w:ins>
            </m:ctrlPr>
          </m:sSubPr>
          <m:e>
            <m:r>
              <w:ins w:id="21" w:author="Jeroen Sonke (L)" w:date="2022-03-10T13:13:00Z">
                <w:rPr>
                  <w:rFonts w:ascii="Cambria Math" w:eastAsiaTheme="minorEastAsia" w:hAnsi="Cambria Math"/>
                </w:rPr>
                <m:t>MP</m:t>
              </w:ins>
            </m:r>
          </m:e>
          <m:sub>
            <m:r>
              <w:ins w:id="22" w:author="Jeroen Sonke (L)" w:date="2022-03-10T13:13:00Z">
                <w:rPr>
                  <w:rFonts w:ascii="Cambria Math" w:eastAsiaTheme="minorEastAsia" w:hAnsi="Cambria Math"/>
                </w:rPr>
                <m:t>disc</m:t>
              </w:ins>
            </m:r>
          </m:sub>
        </m:sSub>
        <m:r>
          <w:ins w:id="23" w:author="Jeroen Sonke (L)" w:date="2022-03-10T13:13:00Z">
            <w:rPr>
              <w:rFonts w:ascii="Cambria Math" w:eastAsiaTheme="minorEastAsia" w:hAnsi="Cambria Math"/>
            </w:rPr>
            <m:t>+</m:t>
          </w:ins>
        </m:r>
        <m:sSub>
          <m:sSubPr>
            <m:ctrlPr>
              <w:ins w:id="24" w:author="Jeroen Sonke (L)" w:date="2022-03-10T13:13:00Z">
                <w:rPr>
                  <w:rFonts w:ascii="Cambria Math" w:eastAsiaTheme="minorEastAsia" w:hAnsi="Cambria Math"/>
                  <w:i/>
                </w:rPr>
              </w:ins>
            </m:ctrlPr>
          </m:sSubPr>
          <m:e>
            <m:r>
              <w:ins w:id="25" w:author="Jeroen Sonke (L)" w:date="2022-03-10T13:13:00Z">
                <w:rPr>
                  <w:rFonts w:ascii="Cambria Math" w:eastAsiaTheme="minorEastAsia" w:hAnsi="Cambria Math"/>
                </w:rPr>
                <m:t>k</m:t>
              </w:ins>
            </m:r>
          </m:e>
          <m:sub>
            <m:r>
              <w:ins w:id="26" w:author="Jeroen Sonke (L)" w:date="2022-03-10T13:13:00Z">
                <w:rPr>
                  <w:rFonts w:ascii="Cambria Math" w:eastAsiaTheme="minorEastAsia" w:hAnsi="Cambria Math"/>
                </w:rPr>
                <m:t>Poce→MP</m:t>
              </w:ins>
            </m:r>
          </m:sub>
        </m:sSub>
        <m:r>
          <w:ins w:id="27" w:author="Jeroen Sonke (L)" w:date="2022-03-10T13:13:00Z">
            <w:rPr>
              <w:rFonts w:ascii="Cambria Math" w:eastAsiaTheme="minorEastAsia" w:hAnsi="Cambria Math"/>
            </w:rPr>
            <m:t>×</m:t>
          </w:ins>
        </m:r>
        <m:sSub>
          <m:sSubPr>
            <m:ctrlPr>
              <w:ins w:id="28" w:author="Jeroen Sonke (L)" w:date="2022-03-10T13:13:00Z">
                <w:rPr>
                  <w:rFonts w:ascii="Cambria Math" w:eastAsiaTheme="minorEastAsia" w:hAnsi="Cambria Math"/>
                  <w:i/>
                </w:rPr>
              </w:ins>
            </m:ctrlPr>
          </m:sSubPr>
          <m:e>
            <m:r>
              <w:ins w:id="29" w:author="Jeroen Sonke (L)" w:date="2022-03-10T13:13:00Z">
                <w:rPr>
                  <w:rFonts w:ascii="Cambria Math" w:eastAsiaTheme="minorEastAsia" w:hAnsi="Cambria Math"/>
                </w:rPr>
                <m:t>P</m:t>
              </w:ins>
            </m:r>
          </m:e>
          <m:sub>
            <m:r>
              <w:ins w:id="30" w:author="Jeroen Sonke (L)" w:date="2022-03-10T13:13:00Z">
                <w:rPr>
                  <w:rFonts w:ascii="Cambria Math" w:eastAsiaTheme="minorEastAsia" w:hAnsi="Cambria Math"/>
                </w:rPr>
                <m:t>oce</m:t>
              </w:ins>
            </m:r>
          </m:sub>
        </m:sSub>
        <m:r>
          <w:ins w:id="31" w:author="Jeroen Sonke (L)" w:date="2022-03-10T13:13:00Z">
            <w:rPr>
              <w:rFonts w:ascii="Cambria Math" w:eastAsiaTheme="minorEastAsia" w:hAnsi="Cambria Math"/>
            </w:rPr>
            <m:t>-</m:t>
          </w:ins>
        </m:r>
        <m:sSub>
          <m:sSubPr>
            <m:ctrlPr>
              <w:ins w:id="32" w:author="Jeroen Sonke (L)" w:date="2022-03-10T13:13:00Z">
                <w:rPr>
                  <w:rFonts w:ascii="Cambria Math" w:eastAsiaTheme="minorEastAsia" w:hAnsi="Cambria Math"/>
                  <w:i/>
                </w:rPr>
              </w:ins>
            </m:ctrlPr>
          </m:sSubPr>
          <m:e>
            <m:r>
              <w:ins w:id="33" w:author="Jeroen Sonke (L)" w:date="2022-03-10T13:13:00Z">
                <w:rPr>
                  <w:rFonts w:ascii="Cambria Math" w:eastAsiaTheme="minorEastAsia" w:hAnsi="Cambria Math"/>
                </w:rPr>
                <m:t>k</m:t>
              </w:ins>
            </m:r>
          </m:e>
          <m:sub>
            <m:r>
              <w:ins w:id="34" w:author="Jeroen Sonke (L)" w:date="2022-03-10T13:13:00Z">
                <w:rPr>
                  <w:rFonts w:ascii="Cambria Math" w:eastAsiaTheme="minorEastAsia" w:hAnsi="Cambria Math"/>
                </w:rPr>
                <m:t>MPoce-beach</m:t>
              </w:ins>
            </m:r>
          </m:sub>
        </m:sSub>
        <m:r>
          <w:ins w:id="35" w:author="Jeroen Sonke (L)" w:date="2022-03-10T13:13:00Z">
            <w:rPr>
              <w:rFonts w:ascii="Cambria Math" w:eastAsiaTheme="minorEastAsia" w:hAnsi="Cambria Math"/>
            </w:rPr>
            <m:t>×</m:t>
          </w:ins>
        </m:r>
        <m:sSub>
          <m:sSubPr>
            <m:ctrlPr>
              <w:ins w:id="36" w:author="Jeroen Sonke (L)" w:date="2022-03-10T13:13:00Z">
                <w:rPr>
                  <w:rFonts w:ascii="Cambria Math" w:eastAsiaTheme="minorEastAsia" w:hAnsi="Cambria Math"/>
                  <w:i/>
                </w:rPr>
              </w:ins>
            </m:ctrlPr>
          </m:sSubPr>
          <m:e>
            <m:r>
              <w:ins w:id="37" w:author="Jeroen Sonke (L)" w:date="2022-03-10T13:13:00Z">
                <w:rPr>
                  <w:rFonts w:ascii="Cambria Math" w:eastAsiaTheme="minorEastAsia" w:hAnsi="Cambria Math"/>
                </w:rPr>
                <m:t>MP</m:t>
              </w:ins>
            </m:r>
          </m:e>
          <m:sub>
            <m:r>
              <w:ins w:id="38" w:author="Jeroen Sonke (L)" w:date="2022-03-10T13:13:00Z">
                <w:rPr>
                  <w:rFonts w:ascii="Cambria Math" w:eastAsiaTheme="minorEastAsia" w:hAnsi="Cambria Math"/>
                </w:rPr>
                <m:t>oce</m:t>
              </w:ins>
            </m:r>
          </m:sub>
        </m:sSub>
        <m:r>
          <w:ins w:id="39" w:author="Jeroen Sonke (L)" w:date="2022-03-10T13:13:00Z">
            <w:rPr>
              <w:rFonts w:ascii="Cambria Math" w:eastAsiaTheme="minorEastAsia" w:hAnsi="Cambria Math"/>
            </w:rPr>
            <m:t>-</m:t>
          </w:ins>
        </m:r>
        <m:sSub>
          <m:sSubPr>
            <m:ctrlPr>
              <w:ins w:id="40" w:author="Jeroen Sonke (L)" w:date="2022-03-10T13:13:00Z">
                <w:rPr>
                  <w:rFonts w:ascii="Cambria Math" w:eastAsiaTheme="minorEastAsia" w:hAnsi="Cambria Math"/>
                  <w:i/>
                </w:rPr>
              </w:ins>
            </m:ctrlPr>
          </m:sSubPr>
          <m:e>
            <m:r>
              <w:ins w:id="41" w:author="Jeroen Sonke (L)" w:date="2022-03-10T13:13:00Z">
                <w:rPr>
                  <w:rFonts w:ascii="Cambria Math" w:eastAsiaTheme="minorEastAsia" w:hAnsi="Cambria Math"/>
                </w:rPr>
                <m:t>k</m:t>
              </w:ins>
            </m:r>
          </m:e>
          <m:sub>
            <m:r>
              <w:ins w:id="42" w:author="Jeroen Sonke (L)" w:date="2022-03-10T13:13:00Z">
                <w:rPr>
                  <w:rFonts w:ascii="Cambria Math" w:eastAsiaTheme="minorEastAsia" w:hAnsi="Cambria Math"/>
                </w:rPr>
                <m:t>MPoce-sed</m:t>
              </w:ins>
            </m:r>
          </m:sub>
        </m:sSub>
        <m:r>
          <w:ins w:id="43" w:author="Jeroen Sonke (L)" w:date="2022-03-10T13:13:00Z">
            <w:rPr>
              <w:rFonts w:ascii="Cambria Math" w:eastAsiaTheme="minorEastAsia" w:hAnsi="Cambria Math"/>
            </w:rPr>
            <m:t>×</m:t>
          </w:ins>
        </m:r>
        <m:sSub>
          <m:sSubPr>
            <m:ctrlPr>
              <w:ins w:id="44" w:author="Jeroen Sonke (L)" w:date="2022-03-10T13:13:00Z">
                <w:rPr>
                  <w:rFonts w:ascii="Cambria Math" w:eastAsiaTheme="minorEastAsia" w:hAnsi="Cambria Math"/>
                  <w:i/>
                </w:rPr>
              </w:ins>
            </m:ctrlPr>
          </m:sSubPr>
          <m:e>
            <m:r>
              <w:ins w:id="45" w:author="Jeroen Sonke (L)" w:date="2022-03-10T13:13:00Z">
                <w:rPr>
                  <w:rFonts w:ascii="Cambria Math" w:eastAsiaTheme="minorEastAsia" w:hAnsi="Cambria Math"/>
                </w:rPr>
                <m:t>MP</m:t>
              </w:ins>
            </m:r>
          </m:e>
          <m:sub>
            <m:r>
              <w:ins w:id="46" w:author="Jeroen Sonke (L)" w:date="2022-03-10T13:13:00Z">
                <w:rPr>
                  <w:rFonts w:ascii="Cambria Math" w:eastAsiaTheme="minorEastAsia" w:hAnsi="Cambria Math"/>
                </w:rPr>
                <m:t>oce</m:t>
              </w:ins>
            </m:r>
          </m:sub>
        </m:sSub>
        <m:r>
          <w:ins w:id="47" w:author="Jeroen Sonke (L)" w:date="2022-03-10T13:13:00Z">
            <w:rPr>
              <w:rFonts w:ascii="Cambria Math" w:eastAsiaTheme="minorEastAsia" w:hAnsi="Cambria Math"/>
            </w:rPr>
            <m:t>-</m:t>
          </w:ins>
        </m:r>
        <m:sSub>
          <m:sSubPr>
            <m:ctrlPr>
              <w:ins w:id="48" w:author="Jeroen Sonke (L)" w:date="2022-03-10T13:13:00Z">
                <w:rPr>
                  <w:rFonts w:ascii="Cambria Math" w:eastAsiaTheme="minorEastAsia" w:hAnsi="Cambria Math"/>
                  <w:i/>
                </w:rPr>
              </w:ins>
            </m:ctrlPr>
          </m:sSubPr>
          <m:e>
            <m:r>
              <w:ins w:id="49" w:author="Jeroen Sonke (L)" w:date="2022-03-10T13:13:00Z">
                <w:rPr>
                  <w:rFonts w:ascii="Cambria Math" w:eastAsiaTheme="minorEastAsia" w:hAnsi="Cambria Math"/>
                </w:rPr>
                <m:t>k</m:t>
              </w:ins>
            </m:r>
          </m:e>
          <m:sub>
            <m:r>
              <w:ins w:id="50" w:author="Jeroen Sonke (L)" w:date="2022-03-10T13:13:00Z">
                <w:rPr>
                  <w:rFonts w:ascii="Cambria Math" w:eastAsiaTheme="minorEastAsia" w:hAnsi="Cambria Math"/>
                </w:rPr>
                <m:t>MP-sink</m:t>
              </w:ins>
            </m:r>
          </m:sub>
        </m:sSub>
        <m:r>
          <w:ins w:id="51" w:author="Jeroen Sonke (L)" w:date="2022-03-10T13:13:00Z">
            <w:rPr>
              <w:rFonts w:ascii="Cambria Math" w:eastAsiaTheme="minorEastAsia" w:hAnsi="Cambria Math"/>
            </w:rPr>
            <m:t>×</m:t>
          </w:ins>
        </m:r>
        <m:sSub>
          <m:sSubPr>
            <m:ctrlPr>
              <w:ins w:id="52" w:author="Jeroen Sonke (L)" w:date="2022-03-10T13:13:00Z">
                <w:rPr>
                  <w:rFonts w:ascii="Cambria Math" w:eastAsiaTheme="minorEastAsia" w:hAnsi="Cambria Math"/>
                  <w:i/>
                </w:rPr>
              </w:ins>
            </m:ctrlPr>
          </m:sSubPr>
          <m:e>
            <m:r>
              <w:ins w:id="53" w:author="Jeroen Sonke (L)" w:date="2022-03-10T13:13:00Z">
                <w:rPr>
                  <w:rFonts w:ascii="Cambria Math" w:eastAsiaTheme="minorEastAsia" w:hAnsi="Cambria Math"/>
                </w:rPr>
                <m:t>MP</m:t>
              </w:ins>
            </m:r>
          </m:e>
          <m:sub>
            <m:r>
              <w:ins w:id="54" w:author="Jeroen Sonke (L)" w:date="2022-03-10T13:13:00Z">
                <w:rPr>
                  <w:rFonts w:ascii="Cambria Math" w:eastAsiaTheme="minorEastAsia" w:hAnsi="Cambria Math"/>
                </w:rPr>
                <m:t>surf-oce</m:t>
              </w:ins>
            </m:r>
          </m:sub>
        </m:sSub>
        <m:r>
          <w:ins w:id="55" w:author="Jeroen Sonke (L)" w:date="2022-03-10T13:13:00Z">
            <w:rPr>
              <w:rFonts w:ascii="Cambria Math" w:eastAsiaTheme="minorEastAsia" w:hAnsi="Cambria Math"/>
            </w:rPr>
            <m:t>×</m:t>
          </w:ins>
        </m:r>
        <m:sSub>
          <m:sSubPr>
            <m:ctrlPr>
              <w:ins w:id="56" w:author="Jeroen Sonke (L)" w:date="2022-03-10T13:13:00Z">
                <w:rPr>
                  <w:rFonts w:ascii="Cambria Math" w:eastAsiaTheme="minorEastAsia" w:hAnsi="Cambria Math"/>
                  <w:i/>
                </w:rPr>
              </w:ins>
            </m:ctrlPr>
          </m:sSubPr>
          <m:e>
            <m:r>
              <w:ins w:id="57" w:author="Jeroen Sonke (L)" w:date="2022-03-10T13:13:00Z">
                <w:rPr>
                  <w:rFonts w:ascii="Cambria Math" w:eastAsiaTheme="minorEastAsia" w:hAnsi="Cambria Math"/>
                </w:rPr>
                <m:t>f</m:t>
              </w:ins>
            </m:r>
          </m:e>
          <m:sub>
            <m:r>
              <w:ins w:id="58" w:author="Jeroen Sonke (L)" w:date="2022-03-10T13:13:00Z">
                <w:rPr>
                  <w:rFonts w:ascii="Cambria Math" w:eastAsiaTheme="minorEastAsia" w:hAnsi="Cambria Math"/>
                </w:rPr>
                <m:t>pelagic</m:t>
              </w:ins>
            </m:r>
          </m:sub>
        </m:sSub>
      </m:oMath>
      <w:ins w:id="59" w:author="Jeroen Sonke (L)" w:date="2022-03-10T13:13:00Z">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MPoce→sMP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oce</m:t>
              </m:r>
            </m:sub>
          </m:sSub>
        </m:oMath>
        <w:r w:rsidRPr="007716EC">
          <w:rPr>
            <w:rFonts w:eastAsiaTheme="minorEastAsia"/>
          </w:rPr>
          <w:tab/>
          <w:t>(Eq.</w:t>
        </w:r>
        <w:r>
          <w:rPr>
            <w:rFonts w:eastAsiaTheme="minorEastAsia"/>
          </w:rPr>
          <w:t>6</w:t>
        </w:r>
        <w:r w:rsidRPr="007716EC">
          <w:rPr>
            <w:rFonts w:eastAsiaTheme="minorEastAsia"/>
          </w:rPr>
          <w:t>)</w:t>
        </w:r>
      </w:ins>
      <w:commentRangeEnd w:id="5"/>
      <w:ins w:id="60" w:author="Jeroen Sonke (L)" w:date="2022-03-10T13:14:00Z">
        <w:r>
          <w:rPr>
            <w:rStyle w:val="Marquedecommentaire"/>
          </w:rPr>
          <w:commentReference w:id="5"/>
        </w:r>
      </w:ins>
    </w:p>
    <w:p w14:paraId="05865653" w14:textId="77777777" w:rsidR="00EC6F61" w:rsidRDefault="00EC6F61" w:rsidP="00E7450E">
      <w:pPr>
        <w:rPr>
          <w:rFonts w:eastAsiaTheme="minorEastAsia"/>
        </w:rPr>
      </w:pPr>
    </w:p>
    <w:p w14:paraId="0DAA65C1" w14:textId="77777777" w:rsidR="002E4673" w:rsidRPr="00E7450E" w:rsidRDefault="002E4673" w:rsidP="00E7450E">
      <w:pPr>
        <w:rPr>
          <w:rFonts w:eastAsiaTheme="minorEastAsia"/>
        </w:rPr>
      </w:pPr>
    </w:p>
    <w:p w14:paraId="5D0E480C" w14:textId="77777777" w:rsidR="00C048B1" w:rsidRPr="00C048B1" w:rsidRDefault="00EC6F61" w:rsidP="00C048B1">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soil-oce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oce-atm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oMath>
      <w:r w:rsidR="00C048B1" w:rsidRPr="00C048B1">
        <w:rPr>
          <w:rFonts w:eastAsiaTheme="minorEastAsia"/>
          <w:highlight w:val="yellow"/>
        </w:rPr>
        <w:tab/>
        <w:t>(Eq.7)</w:t>
      </w:r>
    </w:p>
    <w:p w14:paraId="07EED146" w14:textId="77777777" w:rsidR="00C048B1" w:rsidRDefault="00C048B1" w:rsidP="00C048B1">
      <w:pPr>
        <w:pStyle w:val="PrformatHTML"/>
        <w:shd w:val="clear" w:color="auto" w:fill="2B2B2B"/>
        <w:rPr>
          <w:color w:val="A9B7C6"/>
        </w:rPr>
      </w:pPr>
      <w:r>
        <w:rPr>
          <w:color w:val="A9B7C6"/>
        </w:rPr>
        <w:t>d(sMP_SurfOce)/dt=k_sMP_Disc_to_river*sMP_disc+k_sMP_atm_to_oce*sMP_atm+k_sMP_soil_to_oce*sMP_soil-k_sMP_oce_to_atm*sMP_SurfOce-k_sMPsed*sMP_SurfOce*f_shelf-k_sMP_surf_to_deep_oce*sMP_SurfOce</w:t>
      </w:r>
    </w:p>
    <w:p w14:paraId="6FDF26E5" w14:textId="77777777" w:rsidR="00E7450E" w:rsidRDefault="00E7450E" w:rsidP="00E7450E"/>
    <w:p w14:paraId="5EE40F6F" w14:textId="77777777" w:rsidR="00C048B1" w:rsidRDefault="00C048B1" w:rsidP="00E7450E">
      <w:commentRangeStart w:id="61"/>
      <w:r>
        <w:t>As in Eq6, there is one more term in the python-script-equivalent of Eq.7 than in Eq.7 itself. Again, in the python script there appears to be a differentiation between sedimentation to the coastal shelf sediments, and sinking to the de</w:t>
      </w:r>
      <w:r w:rsidR="00EE568C">
        <w:t>e</w:t>
      </w:r>
      <w:r>
        <w:t>p ocean. I guess the python version is the correct one?</w:t>
      </w:r>
      <w:commentRangeEnd w:id="61"/>
      <w:r w:rsidR="00EC6F61">
        <w:rPr>
          <w:rStyle w:val="Marquedecommentaire"/>
        </w:rPr>
        <w:commentReference w:id="61"/>
      </w:r>
    </w:p>
    <w:p w14:paraId="6E30F30F" w14:textId="77777777" w:rsidR="00EC6F61" w:rsidRPr="007716EC" w:rsidRDefault="00EC6F61" w:rsidP="00EC6F61">
      <w:pPr>
        <w:rPr>
          <w:ins w:id="62" w:author="Jeroen Sonke (L)" w:date="2022-03-10T13:14:00Z"/>
          <w:rFonts w:eastAsiaTheme="minorEastAsia"/>
        </w:rPr>
      </w:pPr>
      <m:oMath>
        <m:f>
          <m:fPr>
            <m:ctrlPr>
              <w:ins w:id="63" w:author="Jeroen Sonke (L)" w:date="2022-03-10T13:14:00Z">
                <w:rPr>
                  <w:rFonts w:ascii="Cambria Math" w:hAnsi="Cambria Math"/>
                  <w:i/>
                </w:rPr>
              </w:ins>
            </m:ctrlPr>
          </m:fPr>
          <m:num>
            <m:r>
              <w:ins w:id="64" w:author="Jeroen Sonke (L)" w:date="2022-03-10T13:14:00Z">
                <w:rPr>
                  <w:rFonts w:ascii="Cambria Math" w:hAnsi="Cambria Math"/>
                </w:rPr>
                <m:t>d(</m:t>
              </w:ins>
            </m:r>
            <m:sSub>
              <m:sSubPr>
                <m:ctrlPr>
                  <w:ins w:id="65" w:author="Jeroen Sonke (L)" w:date="2022-03-10T13:14:00Z">
                    <w:rPr>
                      <w:rFonts w:ascii="Cambria Math" w:eastAsiaTheme="minorEastAsia" w:hAnsi="Cambria Math"/>
                      <w:i/>
                    </w:rPr>
                  </w:ins>
                </m:ctrlPr>
              </m:sSubPr>
              <m:e>
                <m:r>
                  <w:ins w:id="66" w:author="Jeroen Sonke (L)" w:date="2022-03-10T13:14:00Z">
                    <w:rPr>
                      <w:rFonts w:ascii="Cambria Math" w:eastAsiaTheme="minorEastAsia" w:hAnsi="Cambria Math"/>
                    </w:rPr>
                    <m:t>sMP</m:t>
                  </w:ins>
                </m:r>
              </m:e>
              <m:sub>
                <m:r>
                  <w:ins w:id="67" w:author="Jeroen Sonke (L)" w:date="2022-03-10T13:14:00Z">
                    <w:rPr>
                      <w:rFonts w:ascii="Cambria Math" w:eastAsiaTheme="minorEastAsia" w:hAnsi="Cambria Math"/>
                    </w:rPr>
                    <m:t>oce</m:t>
                  </w:ins>
                </m:r>
              </m:sub>
            </m:sSub>
            <m:r>
              <w:ins w:id="68" w:author="Jeroen Sonke (L)" w:date="2022-03-10T13:14:00Z">
                <w:rPr>
                  <w:rFonts w:ascii="Cambria Math" w:eastAsiaTheme="minorEastAsia" w:hAnsi="Cambria Math"/>
                </w:rPr>
                <m:t>)</m:t>
              </w:ins>
            </m:r>
          </m:num>
          <m:den>
            <m:r>
              <w:ins w:id="69" w:author="Jeroen Sonke (L)" w:date="2022-03-10T13:14:00Z">
                <w:rPr>
                  <w:rFonts w:ascii="Cambria Math" w:hAnsi="Cambria Math"/>
                </w:rPr>
                <m:t>dt</m:t>
              </w:ins>
            </m:r>
          </m:den>
        </m:f>
        <m:r>
          <w:ins w:id="70" w:author="Jeroen Sonke (L)" w:date="2022-03-10T13:14:00Z">
            <w:rPr>
              <w:rFonts w:ascii="Cambria Math" w:hAnsi="Cambria Math"/>
            </w:rPr>
            <m:t>=</m:t>
          </w:ins>
        </m:r>
        <m:sSub>
          <m:sSubPr>
            <m:ctrlPr>
              <w:ins w:id="71" w:author="Jeroen Sonke (L)" w:date="2022-03-10T13:14:00Z">
                <w:rPr>
                  <w:rFonts w:ascii="Cambria Math" w:eastAsiaTheme="minorEastAsia" w:hAnsi="Cambria Math"/>
                  <w:i/>
                </w:rPr>
              </w:ins>
            </m:ctrlPr>
          </m:sSubPr>
          <m:e>
            <m:r>
              <w:ins w:id="72" w:author="Jeroen Sonke (L)" w:date="2022-03-10T13:14:00Z">
                <w:rPr>
                  <w:rFonts w:ascii="Cambria Math" w:eastAsiaTheme="minorEastAsia" w:hAnsi="Cambria Math"/>
                </w:rPr>
                <m:t>k</m:t>
              </w:ins>
            </m:r>
          </m:e>
          <m:sub>
            <m:r>
              <w:ins w:id="73" w:author="Jeroen Sonke (L)" w:date="2022-03-10T13:14:00Z">
                <w:rPr>
                  <w:rFonts w:ascii="Cambria Math" w:eastAsiaTheme="minorEastAsia" w:hAnsi="Cambria Math"/>
                </w:rPr>
                <m:t>sMP-river</m:t>
              </w:ins>
            </m:r>
          </m:sub>
        </m:sSub>
        <m:r>
          <w:ins w:id="74" w:author="Jeroen Sonke (L)" w:date="2022-03-10T13:14:00Z">
            <w:rPr>
              <w:rFonts w:ascii="Cambria Math" w:eastAsiaTheme="minorEastAsia" w:hAnsi="Cambria Math"/>
            </w:rPr>
            <m:t>×</m:t>
          </w:ins>
        </m:r>
        <m:sSub>
          <m:sSubPr>
            <m:ctrlPr>
              <w:ins w:id="75" w:author="Jeroen Sonke (L)" w:date="2022-03-10T13:14:00Z">
                <w:rPr>
                  <w:rFonts w:ascii="Cambria Math" w:eastAsiaTheme="minorEastAsia" w:hAnsi="Cambria Math"/>
                  <w:i/>
                </w:rPr>
              </w:ins>
            </m:ctrlPr>
          </m:sSubPr>
          <m:e>
            <m:r>
              <w:ins w:id="76" w:author="Jeroen Sonke (L)" w:date="2022-03-10T13:14:00Z">
                <w:rPr>
                  <w:rFonts w:ascii="Cambria Math" w:eastAsiaTheme="minorEastAsia" w:hAnsi="Cambria Math"/>
                </w:rPr>
                <m:t>sMP</m:t>
              </w:ins>
            </m:r>
          </m:e>
          <m:sub>
            <m:r>
              <w:ins w:id="77" w:author="Jeroen Sonke (L)" w:date="2022-03-10T13:14:00Z">
                <w:rPr>
                  <w:rFonts w:ascii="Cambria Math" w:eastAsiaTheme="minorEastAsia" w:hAnsi="Cambria Math"/>
                </w:rPr>
                <m:t>disc</m:t>
              </w:ins>
            </m:r>
          </m:sub>
        </m:sSub>
        <m:r>
          <w:ins w:id="78" w:author="Jeroen Sonke (L)" w:date="2022-03-10T13:14:00Z">
            <w:rPr>
              <w:rFonts w:ascii="Cambria Math" w:eastAsiaTheme="minorEastAsia" w:hAnsi="Cambria Math"/>
            </w:rPr>
            <m:t>+</m:t>
          </w:ins>
        </m:r>
        <m:sSub>
          <m:sSubPr>
            <m:ctrlPr>
              <w:ins w:id="79" w:author="Jeroen Sonke (L)" w:date="2022-03-10T13:14:00Z">
                <w:rPr>
                  <w:rFonts w:ascii="Cambria Math" w:eastAsiaTheme="minorEastAsia" w:hAnsi="Cambria Math"/>
                  <w:i/>
                </w:rPr>
              </w:ins>
            </m:ctrlPr>
          </m:sSubPr>
          <m:e>
            <m:r>
              <w:ins w:id="80" w:author="Jeroen Sonke (L)" w:date="2022-03-10T13:14:00Z">
                <w:rPr>
                  <w:rFonts w:ascii="Cambria Math" w:eastAsiaTheme="minorEastAsia" w:hAnsi="Cambria Math"/>
                </w:rPr>
                <m:t>k</m:t>
              </w:ins>
            </m:r>
          </m:e>
          <m:sub>
            <m:r>
              <w:ins w:id="81" w:author="Jeroen Sonke (L)" w:date="2022-03-10T13:14:00Z">
                <w:rPr>
                  <w:rFonts w:ascii="Cambria Math" w:eastAsiaTheme="minorEastAsia" w:hAnsi="Cambria Math"/>
                </w:rPr>
                <m:t>atm-oce</m:t>
              </w:ins>
            </m:r>
          </m:sub>
        </m:sSub>
        <m:r>
          <w:ins w:id="82" w:author="Jeroen Sonke (L)" w:date="2022-03-10T13:14:00Z">
            <w:rPr>
              <w:rFonts w:ascii="Cambria Math" w:eastAsiaTheme="minorEastAsia" w:hAnsi="Cambria Math"/>
            </w:rPr>
            <m:t>×</m:t>
          </w:ins>
        </m:r>
        <m:sSub>
          <m:sSubPr>
            <m:ctrlPr>
              <w:ins w:id="83" w:author="Jeroen Sonke (L)" w:date="2022-03-10T13:14:00Z">
                <w:rPr>
                  <w:rFonts w:ascii="Cambria Math" w:eastAsiaTheme="minorEastAsia" w:hAnsi="Cambria Math"/>
                  <w:i/>
                </w:rPr>
              </w:ins>
            </m:ctrlPr>
          </m:sSubPr>
          <m:e>
            <m:r>
              <w:ins w:id="84" w:author="Jeroen Sonke (L)" w:date="2022-03-10T13:14:00Z">
                <w:rPr>
                  <w:rFonts w:ascii="Cambria Math" w:eastAsiaTheme="minorEastAsia" w:hAnsi="Cambria Math"/>
                </w:rPr>
                <m:t>sMP</m:t>
              </w:ins>
            </m:r>
          </m:e>
          <m:sub>
            <m:r>
              <w:ins w:id="85" w:author="Jeroen Sonke (L)" w:date="2022-03-10T13:14:00Z">
                <w:rPr>
                  <w:rFonts w:ascii="Cambria Math" w:eastAsiaTheme="minorEastAsia" w:hAnsi="Cambria Math"/>
                </w:rPr>
                <m:t>atm</m:t>
              </w:ins>
            </m:r>
          </m:sub>
        </m:sSub>
        <m:r>
          <w:ins w:id="86" w:author="Jeroen Sonke (L)" w:date="2022-03-10T13:14:00Z">
            <w:rPr>
              <w:rFonts w:ascii="Cambria Math" w:eastAsiaTheme="minorEastAsia" w:hAnsi="Cambria Math"/>
            </w:rPr>
            <m:t>+</m:t>
          </w:ins>
        </m:r>
        <m:sSub>
          <m:sSubPr>
            <m:ctrlPr>
              <w:ins w:id="87" w:author="Jeroen Sonke (L)" w:date="2022-03-10T13:14:00Z">
                <w:rPr>
                  <w:rFonts w:ascii="Cambria Math" w:eastAsiaTheme="minorEastAsia" w:hAnsi="Cambria Math"/>
                  <w:i/>
                </w:rPr>
              </w:ins>
            </m:ctrlPr>
          </m:sSubPr>
          <m:e>
            <m:r>
              <w:ins w:id="88" w:author="Jeroen Sonke (L)" w:date="2022-03-10T13:14:00Z">
                <w:rPr>
                  <w:rFonts w:ascii="Cambria Math" w:eastAsiaTheme="minorEastAsia" w:hAnsi="Cambria Math"/>
                </w:rPr>
                <m:t>k</m:t>
              </w:ins>
            </m:r>
          </m:e>
          <m:sub>
            <m:r>
              <w:ins w:id="89" w:author="Jeroen Sonke (L)" w:date="2022-03-10T13:14:00Z">
                <w:rPr>
                  <w:rFonts w:ascii="Cambria Math" w:eastAsiaTheme="minorEastAsia" w:hAnsi="Cambria Math"/>
                </w:rPr>
                <m:t>soil-oce</m:t>
              </w:ins>
            </m:r>
          </m:sub>
        </m:sSub>
        <m:r>
          <w:ins w:id="90" w:author="Jeroen Sonke (L)" w:date="2022-03-10T13:14:00Z">
            <w:rPr>
              <w:rFonts w:ascii="Cambria Math" w:eastAsiaTheme="minorEastAsia" w:hAnsi="Cambria Math"/>
            </w:rPr>
            <m:t>×</m:t>
          </w:ins>
        </m:r>
        <m:sSub>
          <m:sSubPr>
            <m:ctrlPr>
              <w:ins w:id="91" w:author="Jeroen Sonke (L)" w:date="2022-03-10T13:14:00Z">
                <w:rPr>
                  <w:rFonts w:ascii="Cambria Math" w:eastAsiaTheme="minorEastAsia" w:hAnsi="Cambria Math"/>
                  <w:i/>
                </w:rPr>
              </w:ins>
            </m:ctrlPr>
          </m:sSubPr>
          <m:e>
            <m:r>
              <w:ins w:id="92" w:author="Jeroen Sonke (L)" w:date="2022-03-10T13:14:00Z">
                <w:rPr>
                  <w:rFonts w:ascii="Cambria Math" w:eastAsiaTheme="minorEastAsia" w:hAnsi="Cambria Math"/>
                </w:rPr>
                <m:t>sMP</m:t>
              </w:ins>
            </m:r>
          </m:e>
          <m:sub>
            <m:r>
              <w:ins w:id="93" w:author="Jeroen Sonke (L)" w:date="2022-03-10T13:14:00Z">
                <w:rPr>
                  <w:rFonts w:ascii="Cambria Math" w:eastAsiaTheme="minorEastAsia" w:hAnsi="Cambria Math"/>
                </w:rPr>
                <m:t>soil</m:t>
              </w:ins>
            </m:r>
          </m:sub>
        </m:sSub>
        <m:r>
          <w:ins w:id="94" w:author="Jeroen Sonke (L)" w:date="2022-03-10T13:14:00Z">
            <w:rPr>
              <w:rFonts w:ascii="Cambria Math" w:eastAsiaTheme="minorEastAsia" w:hAnsi="Cambria Math"/>
            </w:rPr>
            <m:t>+</m:t>
          </w:ins>
        </m:r>
        <m:sSub>
          <m:sSubPr>
            <m:ctrlPr>
              <w:ins w:id="95" w:author="Jeroen Sonke (L)" w:date="2022-03-10T13:14:00Z">
                <w:rPr>
                  <w:rFonts w:ascii="Cambria Math" w:eastAsiaTheme="minorEastAsia" w:hAnsi="Cambria Math"/>
                  <w:i/>
                </w:rPr>
              </w:ins>
            </m:ctrlPr>
          </m:sSubPr>
          <m:e>
            <m:r>
              <w:ins w:id="96" w:author="Jeroen Sonke (L)" w:date="2022-03-10T13:14:00Z">
                <w:rPr>
                  <w:rFonts w:ascii="Cambria Math" w:eastAsiaTheme="minorEastAsia" w:hAnsi="Cambria Math"/>
                </w:rPr>
                <m:t>k</m:t>
              </w:ins>
            </m:r>
          </m:e>
          <m:sub>
            <m:r>
              <w:ins w:id="97" w:author="Jeroen Sonke (L)" w:date="2022-03-10T13:14:00Z">
                <w:rPr>
                  <w:rFonts w:ascii="Cambria Math" w:eastAsiaTheme="minorEastAsia" w:hAnsi="Cambria Math"/>
                </w:rPr>
                <m:t>MPoce→sMP</m:t>
              </w:ins>
            </m:r>
          </m:sub>
        </m:sSub>
        <m:r>
          <w:ins w:id="98" w:author="Jeroen Sonke (L)" w:date="2022-03-10T13:14:00Z">
            <w:rPr>
              <w:rFonts w:ascii="Cambria Math" w:eastAsiaTheme="minorEastAsia" w:hAnsi="Cambria Math"/>
            </w:rPr>
            <m:t>×</m:t>
          </w:ins>
        </m:r>
        <m:sSub>
          <m:sSubPr>
            <m:ctrlPr>
              <w:ins w:id="99" w:author="Jeroen Sonke (L)" w:date="2022-03-10T13:14:00Z">
                <w:rPr>
                  <w:rFonts w:ascii="Cambria Math" w:eastAsiaTheme="minorEastAsia" w:hAnsi="Cambria Math"/>
                  <w:i/>
                </w:rPr>
              </w:ins>
            </m:ctrlPr>
          </m:sSubPr>
          <m:e>
            <m:r>
              <w:ins w:id="100" w:author="Jeroen Sonke (L)" w:date="2022-03-10T13:14:00Z">
                <w:rPr>
                  <w:rFonts w:ascii="Cambria Math" w:eastAsiaTheme="minorEastAsia" w:hAnsi="Cambria Math"/>
                </w:rPr>
                <m:t>MP</m:t>
              </w:ins>
            </m:r>
          </m:e>
          <m:sub>
            <m:r>
              <w:ins w:id="101" w:author="Jeroen Sonke (L)" w:date="2022-03-10T13:14:00Z">
                <w:rPr>
                  <w:rFonts w:ascii="Cambria Math" w:eastAsiaTheme="minorEastAsia" w:hAnsi="Cambria Math"/>
                </w:rPr>
                <m:t>oce</m:t>
              </w:ins>
            </m:r>
          </m:sub>
        </m:sSub>
        <m:r>
          <w:ins w:id="102" w:author="Jeroen Sonke (L)" w:date="2022-03-10T13:14:00Z">
            <w:rPr>
              <w:rFonts w:ascii="Cambria Math" w:eastAsiaTheme="minorEastAsia" w:hAnsi="Cambria Math"/>
            </w:rPr>
            <m:t>-</m:t>
          </w:ins>
        </m:r>
        <m:sSub>
          <m:sSubPr>
            <m:ctrlPr>
              <w:ins w:id="103" w:author="Jeroen Sonke (L)" w:date="2022-03-10T13:14:00Z">
                <w:rPr>
                  <w:rFonts w:ascii="Cambria Math" w:eastAsiaTheme="minorEastAsia" w:hAnsi="Cambria Math"/>
                  <w:i/>
                </w:rPr>
              </w:ins>
            </m:ctrlPr>
          </m:sSubPr>
          <m:e>
            <m:r>
              <w:ins w:id="104" w:author="Jeroen Sonke (L)" w:date="2022-03-10T13:14:00Z">
                <w:rPr>
                  <w:rFonts w:ascii="Cambria Math" w:eastAsiaTheme="minorEastAsia" w:hAnsi="Cambria Math"/>
                </w:rPr>
                <m:t>k</m:t>
              </w:ins>
            </m:r>
          </m:e>
          <m:sub>
            <m:r>
              <w:ins w:id="105" w:author="Jeroen Sonke (L)" w:date="2022-03-10T13:14:00Z">
                <w:rPr>
                  <w:rFonts w:ascii="Cambria Math" w:eastAsiaTheme="minorEastAsia" w:hAnsi="Cambria Math"/>
                </w:rPr>
                <m:t>oce-atm</m:t>
              </w:ins>
            </m:r>
          </m:sub>
        </m:sSub>
        <m:r>
          <w:ins w:id="106" w:author="Jeroen Sonke (L)" w:date="2022-03-10T13:14:00Z">
            <w:rPr>
              <w:rFonts w:ascii="Cambria Math" w:eastAsiaTheme="minorEastAsia" w:hAnsi="Cambria Math"/>
            </w:rPr>
            <m:t>×</m:t>
          </w:ins>
        </m:r>
        <m:sSub>
          <m:sSubPr>
            <m:ctrlPr>
              <w:ins w:id="107" w:author="Jeroen Sonke (L)" w:date="2022-03-10T13:14:00Z">
                <w:rPr>
                  <w:rFonts w:ascii="Cambria Math" w:eastAsiaTheme="minorEastAsia" w:hAnsi="Cambria Math"/>
                  <w:i/>
                </w:rPr>
              </w:ins>
            </m:ctrlPr>
          </m:sSubPr>
          <m:e>
            <m:r>
              <w:ins w:id="108" w:author="Jeroen Sonke (L)" w:date="2022-03-10T13:14:00Z">
                <w:rPr>
                  <w:rFonts w:ascii="Cambria Math" w:eastAsiaTheme="minorEastAsia" w:hAnsi="Cambria Math"/>
                </w:rPr>
                <m:t>sMP</m:t>
              </w:ins>
            </m:r>
          </m:e>
          <m:sub>
            <m:r>
              <w:ins w:id="109" w:author="Jeroen Sonke (L)" w:date="2022-03-10T13:14:00Z">
                <w:rPr>
                  <w:rFonts w:ascii="Cambria Math" w:eastAsiaTheme="minorEastAsia" w:hAnsi="Cambria Math"/>
                </w:rPr>
                <m:t>oce</m:t>
              </w:ins>
            </m:r>
          </m:sub>
        </m:sSub>
        <m:r>
          <w:ins w:id="110" w:author="Jeroen Sonke (L)" w:date="2022-03-10T13:14:00Z">
            <w:rPr>
              <w:rFonts w:ascii="Cambria Math" w:eastAsiaTheme="minorEastAsia" w:hAnsi="Cambria Math"/>
            </w:rPr>
            <m:t>-</m:t>
          </w:ins>
        </m:r>
        <m:sSub>
          <m:sSubPr>
            <m:ctrlPr>
              <w:ins w:id="111" w:author="Jeroen Sonke (L)" w:date="2022-03-10T13:14:00Z">
                <w:rPr>
                  <w:rFonts w:ascii="Cambria Math" w:eastAsiaTheme="minorEastAsia" w:hAnsi="Cambria Math"/>
                  <w:i/>
                </w:rPr>
              </w:ins>
            </m:ctrlPr>
          </m:sSubPr>
          <m:e>
            <m:r>
              <w:ins w:id="112" w:author="Jeroen Sonke (L)" w:date="2022-03-10T13:14:00Z">
                <w:rPr>
                  <w:rFonts w:ascii="Cambria Math" w:eastAsiaTheme="minorEastAsia" w:hAnsi="Cambria Math"/>
                </w:rPr>
                <m:t>k</m:t>
              </w:ins>
            </m:r>
          </m:e>
          <m:sub>
            <m:r>
              <w:ins w:id="113" w:author="Jeroen Sonke (L)" w:date="2022-03-10T13:14:00Z">
                <w:rPr>
                  <w:rFonts w:ascii="Cambria Math" w:eastAsiaTheme="minorEastAsia" w:hAnsi="Cambria Math"/>
                </w:rPr>
                <m:t>sMPoce-sed</m:t>
              </w:ins>
            </m:r>
          </m:sub>
        </m:sSub>
        <m:r>
          <w:ins w:id="114" w:author="Jeroen Sonke (L)" w:date="2022-03-10T13:14:00Z">
            <w:rPr>
              <w:rFonts w:ascii="Cambria Math" w:eastAsiaTheme="minorEastAsia" w:hAnsi="Cambria Math"/>
            </w:rPr>
            <m:t>×</m:t>
          </w:ins>
        </m:r>
        <m:sSub>
          <m:sSubPr>
            <m:ctrlPr>
              <w:ins w:id="115" w:author="Jeroen Sonke (L)" w:date="2022-03-10T13:14:00Z">
                <w:rPr>
                  <w:rFonts w:ascii="Cambria Math" w:eastAsiaTheme="minorEastAsia" w:hAnsi="Cambria Math"/>
                  <w:i/>
                </w:rPr>
              </w:ins>
            </m:ctrlPr>
          </m:sSubPr>
          <m:e>
            <m:r>
              <w:ins w:id="116" w:author="Jeroen Sonke (L)" w:date="2022-03-10T13:14:00Z">
                <w:rPr>
                  <w:rFonts w:ascii="Cambria Math" w:eastAsiaTheme="minorEastAsia" w:hAnsi="Cambria Math"/>
                </w:rPr>
                <m:t>sMP</m:t>
              </w:ins>
            </m:r>
          </m:e>
          <m:sub>
            <m:r>
              <w:ins w:id="117" w:author="Jeroen Sonke (L)" w:date="2022-03-10T13:14:00Z">
                <w:rPr>
                  <w:rFonts w:ascii="Cambria Math" w:eastAsiaTheme="minorEastAsia" w:hAnsi="Cambria Math"/>
                </w:rPr>
                <m:t>oce</m:t>
              </w:ins>
            </m:r>
          </m:sub>
        </m:sSub>
        <m:r>
          <w:ins w:id="118" w:author="Jeroen Sonke (L)" w:date="2022-03-10T13:14:00Z">
            <w:rPr>
              <w:rFonts w:ascii="Cambria Math" w:eastAsiaTheme="minorEastAsia" w:hAnsi="Cambria Math"/>
            </w:rPr>
            <m:t>-</m:t>
          </w:ins>
        </m:r>
        <m:sSub>
          <m:sSubPr>
            <m:ctrlPr>
              <w:ins w:id="119" w:author="Jeroen Sonke (L)" w:date="2022-03-10T13:14:00Z">
                <w:rPr>
                  <w:rFonts w:ascii="Cambria Math" w:eastAsiaTheme="minorEastAsia" w:hAnsi="Cambria Math"/>
                  <w:i/>
                </w:rPr>
              </w:ins>
            </m:ctrlPr>
          </m:sSubPr>
          <m:e>
            <m:r>
              <w:ins w:id="120" w:author="Jeroen Sonke (L)" w:date="2022-03-10T13:14:00Z">
                <w:rPr>
                  <w:rFonts w:ascii="Cambria Math" w:eastAsiaTheme="minorEastAsia" w:hAnsi="Cambria Math"/>
                </w:rPr>
                <m:t>k</m:t>
              </w:ins>
            </m:r>
          </m:e>
          <m:sub>
            <m:r>
              <w:ins w:id="121" w:author="Jeroen Sonke (L)" w:date="2022-03-10T13:14:00Z">
                <w:rPr>
                  <w:rFonts w:ascii="Cambria Math" w:eastAsiaTheme="minorEastAsia" w:hAnsi="Cambria Math"/>
                </w:rPr>
                <m:t>sMP-sink</m:t>
              </w:ins>
            </m:r>
          </m:sub>
        </m:sSub>
        <m:r>
          <w:ins w:id="122" w:author="Jeroen Sonke (L)" w:date="2022-03-10T13:14:00Z">
            <w:rPr>
              <w:rFonts w:ascii="Cambria Math" w:eastAsiaTheme="minorEastAsia" w:hAnsi="Cambria Math"/>
            </w:rPr>
            <m:t>×</m:t>
          </w:ins>
        </m:r>
        <m:sSub>
          <m:sSubPr>
            <m:ctrlPr>
              <w:ins w:id="123" w:author="Jeroen Sonke (L)" w:date="2022-03-10T13:14:00Z">
                <w:rPr>
                  <w:rFonts w:ascii="Cambria Math" w:eastAsiaTheme="minorEastAsia" w:hAnsi="Cambria Math"/>
                  <w:i/>
                </w:rPr>
              </w:ins>
            </m:ctrlPr>
          </m:sSubPr>
          <m:e>
            <m:r>
              <w:ins w:id="124" w:author="Jeroen Sonke (L)" w:date="2022-03-10T13:14:00Z">
                <w:rPr>
                  <w:rFonts w:ascii="Cambria Math" w:eastAsiaTheme="minorEastAsia" w:hAnsi="Cambria Math"/>
                </w:rPr>
                <m:t>sMP</m:t>
              </w:ins>
            </m:r>
          </m:e>
          <m:sub>
            <m:r>
              <w:ins w:id="125" w:author="Jeroen Sonke (L)" w:date="2022-03-10T13:14:00Z">
                <w:rPr>
                  <w:rFonts w:ascii="Cambria Math" w:eastAsiaTheme="minorEastAsia" w:hAnsi="Cambria Math"/>
                </w:rPr>
                <m:t>surf-oce</m:t>
              </w:ins>
            </m:r>
          </m:sub>
        </m:sSub>
        <m:r>
          <w:ins w:id="126" w:author="Jeroen Sonke (L)" w:date="2022-03-10T13:14:00Z">
            <w:rPr>
              <w:rFonts w:ascii="Cambria Math" w:eastAsiaTheme="minorEastAsia" w:hAnsi="Cambria Math"/>
            </w:rPr>
            <m:t>×</m:t>
          </w:ins>
        </m:r>
        <m:sSub>
          <m:sSubPr>
            <m:ctrlPr>
              <w:ins w:id="127" w:author="Jeroen Sonke (L)" w:date="2022-03-10T13:14:00Z">
                <w:rPr>
                  <w:rFonts w:ascii="Cambria Math" w:eastAsiaTheme="minorEastAsia" w:hAnsi="Cambria Math"/>
                  <w:i/>
                </w:rPr>
              </w:ins>
            </m:ctrlPr>
          </m:sSubPr>
          <m:e>
            <m:r>
              <w:ins w:id="128" w:author="Jeroen Sonke (L)" w:date="2022-03-10T13:14:00Z">
                <w:rPr>
                  <w:rFonts w:ascii="Cambria Math" w:eastAsiaTheme="minorEastAsia" w:hAnsi="Cambria Math"/>
                </w:rPr>
                <m:t>f</m:t>
              </w:ins>
            </m:r>
          </m:e>
          <m:sub>
            <m:r>
              <w:ins w:id="129" w:author="Jeroen Sonke (L)" w:date="2022-03-10T13:14:00Z">
                <w:rPr>
                  <w:rFonts w:ascii="Cambria Math" w:eastAsiaTheme="minorEastAsia" w:hAnsi="Cambria Math"/>
                </w:rPr>
                <m:t>pelagic</m:t>
              </w:ins>
            </m:r>
          </m:sub>
        </m:sSub>
      </m:oMath>
      <w:ins w:id="130" w:author="Jeroen Sonke (L)" w:date="2022-03-10T13:14:00Z">
        <w:r w:rsidRPr="007716EC">
          <w:rPr>
            <w:rFonts w:eastAsiaTheme="minorEastAsia"/>
          </w:rPr>
          <w:tab/>
          <w:t>(Eq.</w:t>
        </w:r>
        <w:r>
          <w:rPr>
            <w:rFonts w:eastAsiaTheme="minorEastAsia"/>
          </w:rPr>
          <w:t>7</w:t>
        </w:r>
        <w:r w:rsidRPr="007716EC">
          <w:rPr>
            <w:rFonts w:eastAsiaTheme="minorEastAsia"/>
          </w:rPr>
          <w:t>)</w:t>
        </w:r>
      </w:ins>
    </w:p>
    <w:p w14:paraId="66E96934" w14:textId="77777777" w:rsidR="00C048B1" w:rsidRDefault="00C048B1" w:rsidP="00E7450E"/>
    <w:p w14:paraId="2375D951" w14:textId="77777777" w:rsidR="00C048B1" w:rsidRPr="00C048B1" w:rsidRDefault="00EC6F61" w:rsidP="00C048B1">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deep-oce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MP-sink</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surf-oce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pelagic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deep-oce</m:t>
            </m:r>
          </m:sub>
        </m:sSub>
      </m:oMath>
      <w:r w:rsidR="00C048B1" w:rsidRPr="00C048B1">
        <w:rPr>
          <w:rFonts w:eastAsiaTheme="minorEastAsia"/>
          <w:highlight w:val="yellow"/>
        </w:rPr>
        <w:tab/>
        <w:t>(Eq.8)</w:t>
      </w:r>
    </w:p>
    <w:p w14:paraId="7B1EC1B4" w14:textId="77777777" w:rsidR="00C048B1" w:rsidRPr="00C048B1" w:rsidRDefault="00C048B1" w:rsidP="00C048B1">
      <w:pPr>
        <w:pStyle w:val="PrformatHTML"/>
        <w:shd w:val="clear" w:color="auto" w:fill="2B2B2B"/>
        <w:rPr>
          <w:color w:val="A9B7C6"/>
        </w:rPr>
      </w:pPr>
      <w:r>
        <w:rPr>
          <w:color w:val="A9B7C6"/>
        </w:rPr>
        <w:t>d(MP_DeepOce)/dt=-k_MP_surf_to_deep_oce*MP_SurfOce*f_pelagic-k_DeepOce_MP_to_sMP*MP_DeepOce</w:t>
      </w:r>
    </w:p>
    <w:p w14:paraId="65FA08F4" w14:textId="77777777" w:rsidR="00C048B1" w:rsidRDefault="00C048B1" w:rsidP="00E7450E"/>
    <w:p w14:paraId="44366E81" w14:textId="77777777" w:rsidR="00C048B1" w:rsidRDefault="00C048B1" w:rsidP="00E7450E">
      <w:commentRangeStart w:id="131"/>
      <w:r>
        <w:t>I already mentioned the apparently wrong “</w:t>
      </w:r>
      <w:proofErr w:type="gramStart"/>
      <w:r>
        <w:t>-“ sign</w:t>
      </w:r>
      <w:proofErr w:type="gramEnd"/>
      <w:r>
        <w:t xml:space="preserve"> in the python equivalent in an email, so this is already taken care of. Apart from this, Eq.8 and its python-representation seem equivalent. </w:t>
      </w:r>
      <w:r w:rsidR="00EE568C">
        <w:t xml:space="preserve">Interesting that we have MP to </w:t>
      </w:r>
      <w:proofErr w:type="spellStart"/>
      <w:r w:rsidR="00EE568C">
        <w:t>sMP</w:t>
      </w:r>
      <w:proofErr w:type="spellEnd"/>
      <w:r w:rsidR="00EE568C">
        <w:t xml:space="preserve"> fragmentation in the deep ocean, but not the surface ocean. On purpose?</w:t>
      </w:r>
      <w:commentRangeEnd w:id="131"/>
      <w:r w:rsidR="00E5516B">
        <w:rPr>
          <w:rStyle w:val="Marquedecommentaire"/>
        </w:rPr>
        <w:commentReference w:id="131"/>
      </w:r>
    </w:p>
    <w:p w14:paraId="773A19FC" w14:textId="77777777" w:rsidR="00C048B1" w:rsidRPr="00427404" w:rsidRDefault="00EC6F61" w:rsidP="00C048B1">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deep-oce</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sMP-sink</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pelagic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MP→sMP</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deep-oce</m:t>
            </m:r>
          </m:sub>
        </m:sSub>
      </m:oMath>
      <w:r w:rsidR="00C048B1" w:rsidRPr="00427404">
        <w:rPr>
          <w:rFonts w:eastAsiaTheme="minorEastAsia"/>
          <w:highlight w:val="green"/>
        </w:rPr>
        <w:tab/>
        <w:t>(Eq.9)</w:t>
      </w:r>
    </w:p>
    <w:p w14:paraId="0B03D18F" w14:textId="77777777" w:rsidR="00C048B1" w:rsidRDefault="00C048B1" w:rsidP="00C048B1">
      <w:pPr>
        <w:pStyle w:val="PrformatHTML"/>
        <w:shd w:val="clear" w:color="auto" w:fill="2B2B2B"/>
        <w:rPr>
          <w:color w:val="A9B7C6"/>
        </w:rPr>
      </w:pPr>
      <w:r>
        <w:rPr>
          <w:color w:val="A9B7C6"/>
        </w:rPr>
        <w:t>d(sMP_DeepOce)/dt=k_sMP_surf_to_deep_oce*sMP_SurfOce*f_pelagic+k_DeepOce_MP_to_sMP*MP_DeepOce</w:t>
      </w:r>
    </w:p>
    <w:p w14:paraId="2C8B1BEA" w14:textId="77777777" w:rsidR="00C048B1" w:rsidRDefault="00C048B1" w:rsidP="00E7450E"/>
    <w:p w14:paraId="6FBAA5FD" w14:textId="77777777" w:rsidR="00427404" w:rsidRDefault="00427404" w:rsidP="00E7450E">
      <w:r>
        <w:t xml:space="preserve">These </w:t>
      </w:r>
      <w:proofErr w:type="gramStart"/>
      <w:r>
        <w:t>two look</w:t>
      </w:r>
      <w:proofErr w:type="gramEnd"/>
      <w:r>
        <w:t xml:space="preserve"> equivalent.</w:t>
      </w:r>
      <w:r w:rsidR="00EE568C">
        <w:t xml:space="preserve"> </w:t>
      </w:r>
    </w:p>
    <w:p w14:paraId="667ECDC6" w14:textId="77777777" w:rsidR="00427404" w:rsidRDefault="00427404" w:rsidP="00E7450E"/>
    <w:p w14:paraId="29A9104E" w14:textId="77777777" w:rsidR="00427404" w:rsidRPr="00427404" w:rsidRDefault="00EC6F61" w:rsidP="00427404">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beach</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P-beach</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surf-oce</m:t>
            </m:r>
          </m:sub>
        </m:sSub>
      </m:oMath>
      <w:r w:rsidR="00427404" w:rsidRPr="00427404">
        <w:rPr>
          <w:rFonts w:eastAsiaTheme="minorEastAsia"/>
          <w:highlight w:val="green"/>
        </w:rPr>
        <w:tab/>
        <w:t>(Eq.10)</w:t>
      </w:r>
    </w:p>
    <w:p w14:paraId="55E33EFA" w14:textId="77777777" w:rsidR="00427404" w:rsidRDefault="00427404" w:rsidP="00427404">
      <w:pPr>
        <w:pStyle w:val="PrformatHTML"/>
        <w:shd w:val="clear" w:color="auto" w:fill="2B2B2B"/>
        <w:rPr>
          <w:color w:val="A9B7C6"/>
        </w:rPr>
      </w:pPr>
      <w:r>
        <w:rPr>
          <w:color w:val="A9B7C6"/>
        </w:rPr>
        <w:t>d(</w:t>
      </w:r>
      <w:proofErr w:type="spellStart"/>
      <w:r>
        <w:rPr>
          <w:color w:val="A9B7C6"/>
        </w:rPr>
        <w:t>P_beach</w:t>
      </w:r>
      <w:proofErr w:type="spellEnd"/>
      <w:r>
        <w:rPr>
          <w:color w:val="A9B7C6"/>
        </w:rPr>
        <w:t>)/dt=</w:t>
      </w:r>
      <w:proofErr w:type="spellStart"/>
      <w:r>
        <w:rPr>
          <w:color w:val="A9B7C6"/>
        </w:rPr>
        <w:t>k_SurfOce_P_beach</w:t>
      </w:r>
      <w:proofErr w:type="spellEnd"/>
      <w:r>
        <w:rPr>
          <w:color w:val="A9B7C6"/>
        </w:rPr>
        <w:t>*</w:t>
      </w:r>
      <w:proofErr w:type="spellStart"/>
      <w:r>
        <w:rPr>
          <w:color w:val="A9B7C6"/>
        </w:rPr>
        <w:t>P_SurfOce</w:t>
      </w:r>
      <w:proofErr w:type="spellEnd"/>
    </w:p>
    <w:p w14:paraId="09F3D0F8" w14:textId="77777777" w:rsidR="00427404" w:rsidRDefault="00427404" w:rsidP="00427404">
      <w:pPr>
        <w:tabs>
          <w:tab w:val="left" w:pos="2040"/>
        </w:tabs>
      </w:pPr>
    </w:p>
    <w:p w14:paraId="69A46CE5" w14:textId="77777777" w:rsidR="00427404" w:rsidRDefault="00427404" w:rsidP="00427404">
      <w:pPr>
        <w:tabs>
          <w:tab w:val="left" w:pos="2040"/>
        </w:tabs>
      </w:pPr>
      <w:commentRangeStart w:id="132"/>
      <w:r>
        <w:t xml:space="preserve">These </w:t>
      </w:r>
      <w:proofErr w:type="gramStart"/>
      <w:r>
        <w:t>two look</w:t>
      </w:r>
      <w:proofErr w:type="gramEnd"/>
      <w:r>
        <w:t xml:space="preserve"> equivalent. No fragmentation of P to MP on the beach</w:t>
      </w:r>
      <w:r w:rsidR="00EE568C">
        <w:t xml:space="preserve"> and no removal from plastics from the beach (it can only accumulate in the model).</w:t>
      </w:r>
      <w:r>
        <w:t xml:space="preserve"> On purpose?</w:t>
      </w:r>
      <w:commentRangeEnd w:id="132"/>
      <w:r w:rsidR="00E5516B">
        <w:rPr>
          <w:rStyle w:val="Marquedecommentaire"/>
        </w:rPr>
        <w:commentReference w:id="132"/>
      </w:r>
    </w:p>
    <w:p w14:paraId="63F26CDF" w14:textId="77777777" w:rsidR="00427404" w:rsidRDefault="00427404" w:rsidP="00427404">
      <w:pPr>
        <w:tabs>
          <w:tab w:val="left" w:pos="2040"/>
        </w:tabs>
      </w:pPr>
    </w:p>
    <w:p w14:paraId="6647A57D" w14:textId="77777777" w:rsidR="00427404" w:rsidRPr="00427404" w:rsidRDefault="00EC6F61" w:rsidP="00427404">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beach</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MP-beach</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surf-oce</m:t>
            </m:r>
          </m:sub>
        </m:sSub>
      </m:oMath>
      <w:r w:rsidR="00427404" w:rsidRPr="00427404">
        <w:rPr>
          <w:rFonts w:eastAsiaTheme="minorEastAsia"/>
          <w:highlight w:val="green"/>
        </w:rPr>
        <w:tab/>
        <w:t>(Eq.11)</w:t>
      </w:r>
    </w:p>
    <w:p w14:paraId="65A49DA0" w14:textId="77777777" w:rsidR="00427404" w:rsidRDefault="00427404" w:rsidP="00427404">
      <w:pPr>
        <w:pStyle w:val="PrformatHTML"/>
        <w:shd w:val="clear" w:color="auto" w:fill="2B2B2B"/>
        <w:rPr>
          <w:color w:val="A9B7C6"/>
        </w:rPr>
      </w:pPr>
      <w:r>
        <w:rPr>
          <w:color w:val="A9B7C6"/>
        </w:rPr>
        <w:t>d(</w:t>
      </w:r>
      <w:proofErr w:type="spellStart"/>
      <w:r>
        <w:rPr>
          <w:color w:val="A9B7C6"/>
        </w:rPr>
        <w:t>MP_beach</w:t>
      </w:r>
      <w:proofErr w:type="spellEnd"/>
      <w:r>
        <w:rPr>
          <w:color w:val="A9B7C6"/>
        </w:rPr>
        <w:t>)/dt=</w:t>
      </w:r>
      <w:proofErr w:type="spellStart"/>
      <w:r>
        <w:rPr>
          <w:color w:val="A9B7C6"/>
        </w:rPr>
        <w:t>k_SurfOce_MP_beach</w:t>
      </w:r>
      <w:proofErr w:type="spellEnd"/>
      <w:r>
        <w:rPr>
          <w:color w:val="A9B7C6"/>
        </w:rPr>
        <w:t>*</w:t>
      </w:r>
      <w:proofErr w:type="spellStart"/>
      <w:r>
        <w:rPr>
          <w:color w:val="A9B7C6"/>
        </w:rPr>
        <w:t>MP_SurfOce</w:t>
      </w:r>
      <w:proofErr w:type="spellEnd"/>
    </w:p>
    <w:p w14:paraId="773FEE92" w14:textId="77777777" w:rsidR="00427404" w:rsidRDefault="00427404" w:rsidP="00427404">
      <w:pPr>
        <w:tabs>
          <w:tab w:val="left" w:pos="2040"/>
        </w:tabs>
      </w:pPr>
    </w:p>
    <w:p w14:paraId="6AB04302" w14:textId="77777777" w:rsidR="00EE568C" w:rsidRDefault="00427404" w:rsidP="00427404">
      <w:pPr>
        <w:tabs>
          <w:tab w:val="left" w:pos="2040"/>
        </w:tabs>
      </w:pPr>
      <w:commentRangeStart w:id="133"/>
      <w:r>
        <w:t xml:space="preserve">Looking equivalent. </w:t>
      </w:r>
      <w:r w:rsidR="00EE568C">
        <w:t xml:space="preserve">Idem as for </w:t>
      </w:r>
      <w:proofErr w:type="spellStart"/>
      <w:r w:rsidR="00EE568C">
        <w:t>P_beach</w:t>
      </w:r>
      <w:proofErr w:type="spellEnd"/>
      <w:r w:rsidR="00EE568C">
        <w:t xml:space="preserve">. </w:t>
      </w:r>
      <w:r>
        <w:t xml:space="preserve">No fragmentation of MP to </w:t>
      </w:r>
      <w:proofErr w:type="spellStart"/>
      <w:r>
        <w:t>sMP</w:t>
      </w:r>
      <w:proofErr w:type="spellEnd"/>
      <w:r>
        <w:t xml:space="preserve"> on the beach</w:t>
      </w:r>
      <w:r w:rsidR="00EE568C">
        <w:t xml:space="preserve"> and no “sink”, so it can only accumulate, and it can also not re-feed the surface ocean</w:t>
      </w:r>
      <w:r>
        <w:t>. On purpose?</w:t>
      </w:r>
      <w:commentRangeEnd w:id="133"/>
      <w:r w:rsidR="00E5516B">
        <w:rPr>
          <w:rStyle w:val="Marquedecommentaire"/>
        </w:rPr>
        <w:commentReference w:id="133"/>
      </w:r>
    </w:p>
    <w:p w14:paraId="07079A31" w14:textId="77777777" w:rsidR="00C048B1" w:rsidRDefault="00C048B1" w:rsidP="00E7450E"/>
    <w:p w14:paraId="49B303F2" w14:textId="77777777" w:rsidR="00427404" w:rsidRPr="00427404" w:rsidRDefault="00EC6F61" w:rsidP="00427404">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sed</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MP-sed</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shelf</m:t>
            </m:r>
          </m:sub>
        </m:sSub>
      </m:oMath>
      <w:r w:rsidR="00427404" w:rsidRPr="00427404">
        <w:rPr>
          <w:rFonts w:eastAsiaTheme="minorEastAsia"/>
          <w:highlight w:val="green"/>
        </w:rPr>
        <w:tab/>
        <w:t>(Eq.12)</w:t>
      </w:r>
    </w:p>
    <w:p w14:paraId="73AB32F4" w14:textId="77777777" w:rsidR="00427404" w:rsidRDefault="00427404" w:rsidP="00427404">
      <w:pPr>
        <w:pStyle w:val="PrformatHTML"/>
        <w:shd w:val="clear" w:color="auto" w:fill="2B2B2B"/>
        <w:rPr>
          <w:color w:val="A9B7C6"/>
        </w:rPr>
      </w:pPr>
      <w:r>
        <w:rPr>
          <w:color w:val="A9B7C6"/>
        </w:rPr>
        <w:t>d(</w:t>
      </w:r>
      <w:proofErr w:type="spellStart"/>
      <w:r>
        <w:rPr>
          <w:color w:val="A9B7C6"/>
        </w:rPr>
        <w:t>MP_sed</w:t>
      </w:r>
      <w:proofErr w:type="spellEnd"/>
      <w:r>
        <w:rPr>
          <w:color w:val="A9B7C6"/>
        </w:rPr>
        <w:t>)/dt=</w:t>
      </w:r>
      <w:proofErr w:type="spellStart"/>
      <w:r>
        <w:rPr>
          <w:color w:val="A9B7C6"/>
        </w:rPr>
        <w:t>k_SurfOce_MP_CoastSed</w:t>
      </w:r>
      <w:proofErr w:type="spellEnd"/>
      <w:r>
        <w:rPr>
          <w:color w:val="A9B7C6"/>
        </w:rPr>
        <w:t>*</w:t>
      </w:r>
      <w:proofErr w:type="spellStart"/>
      <w:r>
        <w:rPr>
          <w:color w:val="A9B7C6"/>
        </w:rPr>
        <w:t>MP_SurfOce</w:t>
      </w:r>
      <w:proofErr w:type="spellEnd"/>
      <w:r>
        <w:rPr>
          <w:color w:val="A9B7C6"/>
        </w:rPr>
        <w:t>*</w:t>
      </w:r>
      <w:proofErr w:type="spellStart"/>
      <w:r>
        <w:rPr>
          <w:color w:val="A9B7C6"/>
        </w:rPr>
        <w:t>f_shelf</w:t>
      </w:r>
      <w:proofErr w:type="spellEnd"/>
    </w:p>
    <w:p w14:paraId="09CEA4E5" w14:textId="77777777" w:rsidR="00427404" w:rsidRDefault="00427404" w:rsidP="00E7450E"/>
    <w:p w14:paraId="5798882F" w14:textId="77777777" w:rsidR="00427404" w:rsidRDefault="00427404" w:rsidP="00E7450E">
      <w:r>
        <w:t xml:space="preserve">These </w:t>
      </w:r>
      <w:proofErr w:type="gramStart"/>
      <w:r>
        <w:t>two look</w:t>
      </w:r>
      <w:proofErr w:type="gramEnd"/>
      <w:r>
        <w:t xml:space="preserve"> equivalent. Question: All sediments are coastal sediments, right? </w:t>
      </w:r>
      <w:proofErr w:type="gramStart"/>
      <w:r>
        <w:t>So</w:t>
      </w:r>
      <w:proofErr w:type="gramEnd"/>
      <w:r>
        <w:t xml:space="preserve"> there is no deep ocean sediment burial? Just confirming.</w:t>
      </w:r>
      <w:r w:rsidR="00EE568C">
        <w:t xml:space="preserve"> Also, sediments can only accumulate (which seems logical though).</w:t>
      </w:r>
    </w:p>
    <w:p w14:paraId="11AD463F" w14:textId="77777777" w:rsidR="00EE568C" w:rsidRDefault="00EE568C" w:rsidP="00E7450E"/>
    <w:p w14:paraId="3F6CAA31" w14:textId="77777777" w:rsidR="00427404" w:rsidRPr="00427404" w:rsidRDefault="00EC6F61" w:rsidP="00427404">
      <w:pPr>
        <w:pStyle w:val="Paragraphedeliste"/>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sed</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sMP-sed</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shelf</m:t>
            </m:r>
          </m:sub>
        </m:sSub>
      </m:oMath>
      <w:r w:rsidR="00427404" w:rsidRPr="00427404">
        <w:rPr>
          <w:rFonts w:eastAsiaTheme="minorEastAsia"/>
          <w:highlight w:val="green"/>
        </w:rPr>
        <w:tab/>
        <w:t>(Eq.13)</w:t>
      </w:r>
    </w:p>
    <w:p w14:paraId="46C9E255" w14:textId="77777777" w:rsidR="00427404" w:rsidRDefault="00427404" w:rsidP="00427404">
      <w:pPr>
        <w:pStyle w:val="PrformatHTML"/>
        <w:shd w:val="clear" w:color="auto" w:fill="2B2B2B"/>
        <w:rPr>
          <w:color w:val="A9B7C6"/>
        </w:rPr>
      </w:pPr>
      <w:r>
        <w:rPr>
          <w:color w:val="A9B7C6"/>
        </w:rPr>
        <w:lastRenderedPageBreak/>
        <w:t>d(</w:t>
      </w:r>
      <w:proofErr w:type="spellStart"/>
      <w:r>
        <w:rPr>
          <w:color w:val="A9B7C6"/>
        </w:rPr>
        <w:t>sMP_sed</w:t>
      </w:r>
      <w:proofErr w:type="spellEnd"/>
      <w:r>
        <w:rPr>
          <w:color w:val="A9B7C6"/>
        </w:rPr>
        <w:t>)/dt=</w:t>
      </w:r>
      <w:proofErr w:type="spellStart"/>
      <w:r>
        <w:rPr>
          <w:color w:val="A9B7C6"/>
        </w:rPr>
        <w:t>k_SurfOce_sMP_CoastSed</w:t>
      </w:r>
      <w:proofErr w:type="spellEnd"/>
      <w:r>
        <w:rPr>
          <w:color w:val="A9B7C6"/>
        </w:rPr>
        <w:t>*</w:t>
      </w:r>
      <w:proofErr w:type="spellStart"/>
      <w:r>
        <w:rPr>
          <w:color w:val="A9B7C6"/>
        </w:rPr>
        <w:t>sMP_SurfOce</w:t>
      </w:r>
      <w:proofErr w:type="spellEnd"/>
      <w:r>
        <w:rPr>
          <w:color w:val="A9B7C6"/>
        </w:rPr>
        <w:t>*</w:t>
      </w:r>
      <w:proofErr w:type="spellStart"/>
      <w:r>
        <w:rPr>
          <w:color w:val="A9B7C6"/>
        </w:rPr>
        <w:t>f_shelf</w:t>
      </w:r>
      <w:proofErr w:type="spellEnd"/>
    </w:p>
    <w:p w14:paraId="49FCAA20" w14:textId="77777777" w:rsidR="00427404" w:rsidRDefault="00427404" w:rsidP="00E7450E"/>
    <w:p w14:paraId="7D175FE5" w14:textId="77777777" w:rsidR="00427404" w:rsidRDefault="00427404" w:rsidP="00E7450E">
      <w:r>
        <w:t>Looking equivalent. As for the MP sediment, all sediments are coastal sediments. I guess this is on purpose?</w:t>
      </w:r>
    </w:p>
    <w:p w14:paraId="04C6BEF8" w14:textId="77777777" w:rsidR="00427404" w:rsidRDefault="00427404" w:rsidP="00E7450E"/>
    <w:p w14:paraId="5798DD6D" w14:textId="77777777" w:rsidR="00427404" w:rsidRPr="00427404" w:rsidRDefault="00EC6F61" w:rsidP="00427404">
      <w:pPr>
        <w:pStyle w:val="Paragraphedeliste"/>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d(sM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atm</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disc-atm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oce-atm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oMath>
      <w:r w:rsidR="00427404" w:rsidRPr="00427404">
        <w:rPr>
          <w:rFonts w:eastAsiaTheme="minorEastAsia"/>
          <w:highlight w:val="yellow"/>
        </w:rPr>
        <w:tab/>
        <w:t>(Eq.14)</w:t>
      </w:r>
    </w:p>
    <w:p w14:paraId="1E737451" w14:textId="77777777" w:rsidR="00427404" w:rsidRDefault="00427404" w:rsidP="00427404">
      <w:pPr>
        <w:pStyle w:val="PrformatHTML"/>
        <w:shd w:val="clear" w:color="auto" w:fill="2B2B2B"/>
        <w:rPr>
          <w:color w:val="A9B7C6"/>
        </w:rPr>
      </w:pPr>
      <w:r>
        <w:rPr>
          <w:color w:val="A9B7C6"/>
        </w:rPr>
        <w:t>d(sMP_atm)/dt=k_Disc_sMP_to_atm*sMP_disc+k_sMP_atm_to_oce*sMP_SurfOce-k_sMP_atm_to_soil*sMP_atm-k_sMP_atm_to_oce*sMP_atm</w:t>
      </w:r>
    </w:p>
    <w:p w14:paraId="4E421979" w14:textId="77777777" w:rsidR="00427404" w:rsidRDefault="00427404" w:rsidP="00E7450E"/>
    <w:p w14:paraId="58D80CD3" w14:textId="77777777" w:rsidR="00427404" w:rsidRPr="005D05DC" w:rsidRDefault="00427404" w:rsidP="00E7450E">
      <w:pPr>
        <w:rPr>
          <w:rFonts w:cstheme="minorHAnsi"/>
          <w:color w:val="000000" w:themeColor="text1"/>
        </w:rPr>
      </w:pPr>
      <w:r w:rsidRPr="00427404">
        <w:rPr>
          <w:rFonts w:cstheme="minorHAnsi"/>
          <w:color w:val="000000" w:themeColor="text1"/>
        </w:rPr>
        <w:t xml:space="preserve">In the python-equivalent, there is a </w:t>
      </w:r>
      <w:r w:rsidR="005D05DC">
        <w:rPr>
          <w:rFonts w:cstheme="minorHAnsi"/>
          <w:color w:val="000000" w:themeColor="text1"/>
        </w:rPr>
        <w:t xml:space="preserve">positive </w:t>
      </w:r>
      <w:r w:rsidRPr="00427404">
        <w:rPr>
          <w:rFonts w:cstheme="minorHAnsi"/>
          <w:color w:val="000000" w:themeColor="text1"/>
        </w:rPr>
        <w:t>term “</w:t>
      </w:r>
      <w:commentRangeStart w:id="134"/>
      <w:proofErr w:type="spellStart"/>
      <w:r w:rsidRPr="00427404">
        <w:rPr>
          <w:rFonts w:cstheme="minorHAnsi"/>
          <w:color w:val="000000" w:themeColor="text1"/>
        </w:rPr>
        <w:t>k_sMP_atm_to_oce</w:t>
      </w:r>
      <w:proofErr w:type="spellEnd"/>
      <w:r w:rsidRPr="00427404">
        <w:rPr>
          <w:rFonts w:cstheme="minorHAnsi"/>
          <w:color w:val="000000" w:themeColor="text1"/>
        </w:rPr>
        <w:t>*</w:t>
      </w:r>
      <w:proofErr w:type="spellStart"/>
      <w:r w:rsidRPr="00427404">
        <w:rPr>
          <w:rFonts w:cstheme="minorHAnsi"/>
          <w:color w:val="000000" w:themeColor="text1"/>
        </w:rPr>
        <w:t>sMP_SurfOce</w:t>
      </w:r>
      <w:commentRangeEnd w:id="134"/>
      <w:proofErr w:type="spellEnd"/>
      <w:r w:rsidR="00E5516B">
        <w:rPr>
          <w:rStyle w:val="Marquedecommentaire"/>
        </w:rPr>
        <w:commentReference w:id="134"/>
      </w:r>
      <w:r w:rsidRPr="00427404">
        <w:rPr>
          <w:rFonts w:cstheme="minorHAnsi"/>
          <w:color w:val="000000" w:themeColor="text1"/>
        </w:rPr>
        <w:t>”, while in Eq.14 this says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oce-atm</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sMP</m:t>
            </m:r>
          </m:e>
          <m:sub>
            <m:r>
              <w:rPr>
                <w:rFonts w:ascii="Cambria Math" w:eastAsiaTheme="minorEastAsia" w:hAnsi="Cambria Math" w:cstheme="minorHAnsi"/>
                <w:color w:val="000000" w:themeColor="text1"/>
              </w:rPr>
              <m:t>oce</m:t>
            </m:r>
          </m:sub>
        </m:sSub>
      </m:oMath>
      <w:r w:rsidRPr="00427404">
        <w:rPr>
          <w:rFonts w:eastAsiaTheme="minorEastAsia" w:cstheme="minorHAnsi"/>
          <w:color w:val="000000" w:themeColor="text1"/>
        </w:rPr>
        <w:t>”</w:t>
      </w:r>
      <w:r w:rsidR="005D05DC">
        <w:rPr>
          <w:rFonts w:eastAsiaTheme="minorEastAsia" w:cstheme="minorHAnsi"/>
          <w:color w:val="000000" w:themeColor="text1"/>
        </w:rPr>
        <w:t xml:space="preserve">. Is this on purpose, </w:t>
      </w:r>
      <w:r w:rsidR="005D05DC" w:rsidRPr="005D05DC">
        <w:rPr>
          <w:rFonts w:eastAsiaTheme="minorEastAsia" w:cstheme="minorHAnsi"/>
          <w:color w:val="000000" w:themeColor="text1"/>
        </w:rPr>
        <w:t xml:space="preserve">assuming that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oce-atm</m:t>
            </m:r>
          </m:sub>
        </m:sSub>
        <m:r>
          <w:rPr>
            <w:rFonts w:ascii="Cambria Math" w:eastAsiaTheme="minorEastAsia" w:hAnsi="Cambria Math" w:cstheme="minorHAnsi"/>
            <w:color w:val="000000" w:themeColor="text1"/>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atm-oce</m:t>
            </m:r>
          </m:sub>
        </m:sSub>
      </m:oMath>
      <w:r w:rsidR="005D05DC">
        <w:rPr>
          <w:rFonts w:eastAsiaTheme="minorEastAsia" w:cstheme="minorHAnsi"/>
        </w:rPr>
        <w:t>? In this case, I would prefer to maintain two different variables “</w:t>
      </w:r>
      <w:proofErr w:type="spellStart"/>
      <w:r w:rsidR="005D05DC" w:rsidRPr="005D05DC">
        <w:rPr>
          <w:rFonts w:cstheme="minorHAnsi"/>
          <w:b/>
          <w:color w:val="000000" w:themeColor="text1"/>
        </w:rPr>
        <w:t>k_sMP_atm_to_oce</w:t>
      </w:r>
      <w:proofErr w:type="spellEnd"/>
      <w:r w:rsidR="005D05DC">
        <w:rPr>
          <w:rFonts w:cstheme="minorHAnsi"/>
          <w:b/>
          <w:color w:val="000000" w:themeColor="text1"/>
        </w:rPr>
        <w:t xml:space="preserve">” </w:t>
      </w:r>
      <w:r w:rsidR="005D05DC" w:rsidRPr="005D05DC">
        <w:rPr>
          <w:rFonts w:cstheme="minorHAnsi"/>
          <w:color w:val="000000" w:themeColor="text1"/>
        </w:rPr>
        <w:t>and</w:t>
      </w:r>
      <w:r w:rsidR="005D05DC">
        <w:rPr>
          <w:rFonts w:cstheme="minorHAnsi"/>
          <w:b/>
          <w:color w:val="000000" w:themeColor="text1"/>
        </w:rPr>
        <w:t xml:space="preserve"> “</w:t>
      </w:r>
      <w:proofErr w:type="spellStart"/>
      <w:r w:rsidR="005D05DC" w:rsidRPr="005D05DC">
        <w:rPr>
          <w:rFonts w:cstheme="minorHAnsi"/>
          <w:b/>
          <w:color w:val="000000" w:themeColor="text1"/>
        </w:rPr>
        <w:t>k_sMP_</w:t>
      </w:r>
      <w:r w:rsidR="005D05DC">
        <w:rPr>
          <w:rFonts w:cstheme="minorHAnsi"/>
          <w:b/>
          <w:color w:val="000000" w:themeColor="text1"/>
        </w:rPr>
        <w:t>oce</w:t>
      </w:r>
      <w:r w:rsidR="005D05DC" w:rsidRPr="005D05DC">
        <w:rPr>
          <w:rFonts w:cstheme="minorHAnsi"/>
          <w:b/>
          <w:color w:val="000000" w:themeColor="text1"/>
        </w:rPr>
        <w:t>_to_</w:t>
      </w:r>
      <w:r w:rsidR="005D05DC">
        <w:rPr>
          <w:rFonts w:cstheme="minorHAnsi"/>
          <w:b/>
          <w:color w:val="000000" w:themeColor="text1"/>
        </w:rPr>
        <w:t>atm</w:t>
      </w:r>
      <w:proofErr w:type="spellEnd"/>
      <w:r w:rsidR="005D05DC">
        <w:rPr>
          <w:rFonts w:cstheme="minorHAnsi"/>
          <w:b/>
          <w:color w:val="000000" w:themeColor="text1"/>
        </w:rPr>
        <w:t xml:space="preserve">” </w:t>
      </w:r>
      <w:r w:rsidR="005D05DC">
        <w:rPr>
          <w:rFonts w:cstheme="minorHAnsi"/>
          <w:color w:val="000000" w:themeColor="text1"/>
        </w:rPr>
        <w:t xml:space="preserve">and set them equal, to make it more </w:t>
      </w:r>
      <w:r w:rsidR="00EE568C">
        <w:rPr>
          <w:rFonts w:cstheme="minorHAnsi"/>
          <w:color w:val="000000" w:themeColor="text1"/>
        </w:rPr>
        <w:t>logical</w:t>
      </w:r>
      <w:r w:rsidR="005D05DC">
        <w:rPr>
          <w:rFonts w:cstheme="minorHAnsi"/>
          <w:color w:val="000000" w:themeColor="text1"/>
        </w:rPr>
        <w:t>.</w:t>
      </w:r>
    </w:p>
    <w:p w14:paraId="7370DAA2" w14:textId="77777777" w:rsidR="00427404" w:rsidRDefault="00427404" w:rsidP="00E7450E"/>
    <w:p w14:paraId="4B806CD7" w14:textId="77777777" w:rsidR="005D05DC" w:rsidRPr="005D05DC" w:rsidRDefault="00EC6F61" w:rsidP="005D05DC">
      <w:pPr>
        <w:pStyle w:val="Paragraphedeliste"/>
        <w:numPr>
          <w:ilvl w:val="0"/>
          <w:numId w:val="1"/>
        </w:numPr>
        <w:rPr>
          <w:highlight w:val="yellow"/>
        </w:rPr>
      </w:pPr>
      <m:oMath>
        <m:f>
          <m:fPr>
            <m:ctrlPr>
              <w:rPr>
                <w:rFonts w:ascii="Cambria Math" w:hAnsi="Cambria Math"/>
                <w:i/>
                <w:highlight w:val="yellow"/>
              </w:rPr>
            </m:ctrlPr>
          </m:fPr>
          <m:num>
            <m:r>
              <w:rPr>
                <w:rFonts w:ascii="Cambria Math" w:hAnsi="Cambria Math"/>
                <w:highlight w:val="yellow"/>
              </w:rPr>
              <m:t>d(sM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soil</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soil-atm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sMP→river-oce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oMath>
      <w:r w:rsidR="005D05DC" w:rsidRPr="005D05DC">
        <w:rPr>
          <w:rFonts w:eastAsiaTheme="minorEastAsia"/>
          <w:highlight w:val="yellow"/>
        </w:rPr>
        <w:t>(Eq. 14)</w:t>
      </w:r>
    </w:p>
    <w:p w14:paraId="18DC54D7" w14:textId="77777777" w:rsidR="005D05DC" w:rsidRDefault="005D05DC" w:rsidP="005D05DC">
      <w:pPr>
        <w:pStyle w:val="PrformatHTML"/>
        <w:shd w:val="clear" w:color="auto" w:fill="2B2B2B"/>
        <w:rPr>
          <w:color w:val="A9B7C6"/>
        </w:rPr>
      </w:pPr>
      <w:r>
        <w:rPr>
          <w:color w:val="A9B7C6"/>
        </w:rPr>
        <w:t>d(sMP_soil)/dt=k_sMP_atm_to_soil*sMP_atm-k_sMP_soil_to_atm*sMP_soil-k_sMP_soil_to_oce*sMP_soil</w:t>
      </w:r>
    </w:p>
    <w:p w14:paraId="57AF82B0" w14:textId="77777777" w:rsidR="005D05DC" w:rsidRDefault="005D05DC" w:rsidP="00E7450E"/>
    <w:p w14:paraId="033577D4" w14:textId="77777777" w:rsidR="005D05DC" w:rsidRDefault="005D05DC" w:rsidP="00E7450E">
      <w:commentRangeStart w:id="135"/>
      <w:r>
        <w:t xml:space="preserve">There is a different wording.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sMP→river-oce</m:t>
            </m:r>
          </m:sub>
        </m:sSub>
      </m:oMath>
      <w:r w:rsidRPr="005D05DC">
        <w:rPr>
          <w:rFonts w:eastAsiaTheme="minorEastAsia"/>
        </w:rPr>
        <w:t xml:space="preserve"> the same as </w:t>
      </w:r>
      <w:proofErr w:type="spellStart"/>
      <w:r w:rsidRPr="005D05DC">
        <w:rPr>
          <w:rFonts w:eastAsiaTheme="minorEastAsia"/>
        </w:rPr>
        <w:t>k_sMP_soil_to_oce</w:t>
      </w:r>
      <w:proofErr w:type="spellEnd"/>
      <w:r>
        <w:rPr>
          <w:rFonts w:eastAsiaTheme="minorEastAsia"/>
        </w:rPr>
        <w:t xml:space="preserve">? I guess this term describes surface runoff “cleaning” </w:t>
      </w:r>
      <w:proofErr w:type="spellStart"/>
      <w:r>
        <w:rPr>
          <w:rFonts w:eastAsiaTheme="minorEastAsia"/>
        </w:rPr>
        <w:t>sMP</w:t>
      </w:r>
      <w:proofErr w:type="spellEnd"/>
      <w:r>
        <w:rPr>
          <w:rFonts w:eastAsiaTheme="minorEastAsia"/>
        </w:rPr>
        <w:t xml:space="preserve"> from the soil and transferring them into the ocean?</w:t>
      </w:r>
      <w:commentRangeEnd w:id="135"/>
      <w:r w:rsidR="00E5516B">
        <w:rPr>
          <w:rStyle w:val="Marquedecommentaire"/>
        </w:rPr>
        <w:commentReference w:id="135"/>
      </w:r>
    </w:p>
    <w:p w14:paraId="3542A3FB" w14:textId="77777777" w:rsidR="00427404" w:rsidRDefault="00427404" w:rsidP="00E7450E">
      <w:bookmarkStart w:id="136" w:name="_GoBack"/>
      <w:bookmarkEnd w:id="136"/>
    </w:p>
    <w:sectPr w:rsidR="00427404" w:rsidSect="00A840F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roen Sonke (L)" w:date="2022-03-10T12:41:00Z" w:initials="JS(">
    <w:p w14:paraId="0A860C69" w14:textId="77777777" w:rsidR="00EC6F61" w:rsidRDefault="00EC6F61">
      <w:pPr>
        <w:pStyle w:val="Commentaire"/>
      </w:pPr>
      <w:r>
        <w:rPr>
          <w:rStyle w:val="Marquedecommentaire"/>
        </w:rPr>
        <w:annotationRef/>
      </w:r>
      <w:r>
        <w:t>I agree; should be +</w:t>
      </w:r>
    </w:p>
  </w:comment>
  <w:comment w:id="1" w:author="Jeroen Sonke (L)" w:date="2022-03-10T13:03:00Z" w:initials="JS(">
    <w:p w14:paraId="5396CE18" w14:textId="77777777" w:rsidR="00EC6F61" w:rsidRDefault="00EC6F61">
      <w:pPr>
        <w:pStyle w:val="Commentaire"/>
      </w:pPr>
      <w:r>
        <w:rPr>
          <w:rStyle w:val="Marquedecommentaire"/>
        </w:rPr>
        <w:annotationRef/>
      </w:r>
      <w:r>
        <w:t>correct</w:t>
      </w:r>
    </w:p>
  </w:comment>
  <w:comment w:id="2" w:author="Jeroen Sonke (L)" w:date="2022-03-10T13:06:00Z" w:initials="JS(">
    <w:p w14:paraId="5B6D402A" w14:textId="77777777" w:rsidR="00EC6F61" w:rsidRDefault="00EC6F61">
      <w:pPr>
        <w:pStyle w:val="Commentaire"/>
      </w:pPr>
      <w:r>
        <w:rPr>
          <w:rStyle w:val="Marquedecommentaire"/>
        </w:rPr>
        <w:annotationRef/>
      </w:r>
      <w:r>
        <w:t>correct, there should be a 4</w:t>
      </w:r>
      <w:r w:rsidRPr="0090627D">
        <w:rPr>
          <w:vertAlign w:val="superscript"/>
        </w:rPr>
        <w:t>th</w:t>
      </w:r>
      <w:r>
        <w:t xml:space="preserve"> term</w:t>
      </w:r>
    </w:p>
  </w:comment>
  <w:comment w:id="3" w:author="Jeroen Sonke (L)" w:date="2022-03-10T13:07:00Z" w:initials="JS(">
    <w:p w14:paraId="0943761C" w14:textId="77777777" w:rsidR="00EC6F61" w:rsidRDefault="00EC6F61">
      <w:pPr>
        <w:pStyle w:val="Commentaire"/>
      </w:pPr>
      <w:r>
        <w:rPr>
          <w:rStyle w:val="Marquedecommentaire"/>
        </w:rPr>
        <w:annotationRef/>
      </w:r>
      <w:r>
        <w:t>correct, agree to add in python and probably omit in word file</w:t>
      </w:r>
    </w:p>
  </w:comment>
  <w:comment w:id="4" w:author="Jeroen Sonke (L)" w:date="2022-03-10T13:08:00Z" w:initials="JS(">
    <w:p w14:paraId="7C16C465" w14:textId="77777777" w:rsidR="00EC6F61" w:rsidRDefault="00EC6F61">
      <w:pPr>
        <w:pStyle w:val="Commentaire"/>
      </w:pPr>
      <w:r>
        <w:rPr>
          <w:rStyle w:val="Marquedecommentaire"/>
        </w:rPr>
        <w:annotationRef/>
      </w:r>
      <w:r>
        <w:t xml:space="preserve">correct, it is missing in python (present in </w:t>
      </w:r>
      <w:proofErr w:type="spellStart"/>
      <w:r>
        <w:t>xls</w:t>
      </w:r>
      <w:proofErr w:type="spellEnd"/>
      <w:r>
        <w:t>)</w:t>
      </w:r>
    </w:p>
  </w:comment>
  <w:comment w:id="5" w:author="Jeroen Sonke (L)" w:date="2022-03-10T13:14:00Z" w:initials="JS(">
    <w:p w14:paraId="107947B0" w14:textId="77777777" w:rsidR="00EC6F61" w:rsidRDefault="00EC6F61">
      <w:pPr>
        <w:pStyle w:val="Commentaire"/>
      </w:pPr>
      <w:r>
        <w:rPr>
          <w:rStyle w:val="Marquedecommentaire"/>
        </w:rPr>
        <w:annotationRef/>
      </w:r>
      <w:r>
        <w:t>Word equation is very incomplete</w:t>
      </w:r>
    </w:p>
    <w:p w14:paraId="17BFDB1F" w14:textId="77777777" w:rsidR="00EC6F61" w:rsidRDefault="00EC6F61">
      <w:pPr>
        <w:pStyle w:val="Commentaire"/>
      </w:pPr>
      <w:r>
        <w:t>Correct python equation still misses fragmentation</w:t>
      </w:r>
    </w:p>
    <w:p w14:paraId="3645DFDF" w14:textId="77777777" w:rsidR="00EC6F61" w:rsidRDefault="00EC6F61">
      <w:pPr>
        <w:pStyle w:val="Commentaire"/>
      </w:pPr>
      <w:r>
        <w:t>See new Word equation 6</w:t>
      </w:r>
    </w:p>
  </w:comment>
  <w:comment w:id="61" w:author="Jeroen Sonke (L)" w:date="2022-03-10T13:15:00Z" w:initials="JS(">
    <w:p w14:paraId="31AA3CEA" w14:textId="77777777" w:rsidR="00EC6F61" w:rsidRDefault="00EC6F61">
      <w:pPr>
        <w:pStyle w:val="Commentaire"/>
      </w:pPr>
      <w:r>
        <w:rPr>
          <w:rStyle w:val="Marquedecommentaire"/>
        </w:rPr>
        <w:annotationRef/>
      </w:r>
      <w:r>
        <w:t>Correct, at the moment we sediment to shelf, and transfer to deep ocean. We do not yet sediment to deep ocean (working on literature)</w:t>
      </w:r>
    </w:p>
    <w:p w14:paraId="6AEF9ABF" w14:textId="77777777" w:rsidR="00EC6F61" w:rsidRDefault="00EC6F61">
      <w:pPr>
        <w:pStyle w:val="Commentaire"/>
      </w:pPr>
    </w:p>
    <w:p w14:paraId="05108501" w14:textId="77777777" w:rsidR="00EC6F61" w:rsidRDefault="00EC6F61">
      <w:pPr>
        <w:pStyle w:val="Commentaire"/>
      </w:pPr>
      <w:r>
        <w:t xml:space="preserve">Updated Word equation 7 here; </w:t>
      </w:r>
      <w:proofErr w:type="spellStart"/>
      <w:r>
        <w:t>sMP</w:t>
      </w:r>
      <w:proofErr w:type="spellEnd"/>
      <w:r>
        <w:t xml:space="preserve"> input from MP fragmentation missing in python</w:t>
      </w:r>
    </w:p>
  </w:comment>
  <w:comment w:id="131" w:author="Jeroen Sonke (L)" w:date="2022-03-10T13:21:00Z" w:initials="JS(">
    <w:p w14:paraId="65CB3554" w14:textId="77777777" w:rsidR="00E5516B" w:rsidRDefault="00E5516B">
      <w:pPr>
        <w:pStyle w:val="Commentaire"/>
      </w:pPr>
      <w:r>
        <w:rPr>
          <w:rStyle w:val="Marquedecommentaire"/>
        </w:rPr>
        <w:annotationRef/>
      </w:r>
      <w:r>
        <w:t>No, should fragment everywhere</w:t>
      </w:r>
    </w:p>
    <w:p w14:paraId="3FC9B9AC" w14:textId="77777777" w:rsidR="00E5516B" w:rsidRDefault="00E5516B">
      <w:pPr>
        <w:pStyle w:val="Commentaire"/>
      </w:pPr>
      <w:r>
        <w:t>Rates are likely different, but no data on that</w:t>
      </w:r>
    </w:p>
  </w:comment>
  <w:comment w:id="132" w:author="Jeroen Sonke (L)" w:date="2022-03-10T13:23:00Z" w:initials="JS(">
    <w:p w14:paraId="38E4D360" w14:textId="77777777" w:rsidR="00E5516B" w:rsidRDefault="00E5516B">
      <w:pPr>
        <w:pStyle w:val="Commentaire"/>
      </w:pPr>
      <w:r>
        <w:rPr>
          <w:rStyle w:val="Marquedecommentaire"/>
        </w:rPr>
        <w:annotationRef/>
      </w:r>
      <w:r>
        <w:t>Crap we need to add fragmentation on the beach with the same k. We also have in the discarded pool which is on land also.</w:t>
      </w:r>
    </w:p>
    <w:p w14:paraId="3D8DE630" w14:textId="77777777" w:rsidR="00E5516B" w:rsidRDefault="00E5516B">
      <w:pPr>
        <w:pStyle w:val="Commentaire"/>
      </w:pPr>
      <w:r>
        <w:t xml:space="preserve">I have it in </w:t>
      </w:r>
      <w:proofErr w:type="spellStart"/>
      <w:r>
        <w:t>xls</w:t>
      </w:r>
      <w:proofErr w:type="spellEnd"/>
      <w:r>
        <w:t>. Please add</w:t>
      </w:r>
    </w:p>
    <w:p w14:paraId="07C490E3" w14:textId="77777777" w:rsidR="00E5516B" w:rsidRDefault="00E5516B">
      <w:pPr>
        <w:pStyle w:val="Commentaire"/>
      </w:pPr>
    </w:p>
    <w:p w14:paraId="1AF718F4" w14:textId="77777777" w:rsidR="00E5516B" w:rsidRDefault="00E5516B">
      <w:pPr>
        <w:pStyle w:val="Commentaire"/>
      </w:pPr>
      <w:r>
        <w:t>Removal from beach happens in reality, but no data to constrain it</w:t>
      </w:r>
    </w:p>
  </w:comment>
  <w:comment w:id="133" w:author="Jeroen Sonke (L)" w:date="2022-03-10T13:24:00Z" w:initials="JS(">
    <w:p w14:paraId="1484FCDE" w14:textId="77777777" w:rsidR="00E5516B" w:rsidRDefault="00E5516B">
      <w:pPr>
        <w:pStyle w:val="Commentaire"/>
      </w:pPr>
      <w:r>
        <w:rPr>
          <w:rStyle w:val="Marquedecommentaire"/>
        </w:rPr>
        <w:annotationRef/>
      </w:r>
      <w:r>
        <w:t xml:space="preserve">Please fix </w:t>
      </w:r>
    </w:p>
  </w:comment>
  <w:comment w:id="134" w:author="Jeroen Sonke (L)" w:date="2022-03-10T13:26:00Z" w:initials="JS(">
    <w:p w14:paraId="4CE59B47" w14:textId="77777777" w:rsidR="00E5516B" w:rsidRDefault="00E5516B">
      <w:pPr>
        <w:pStyle w:val="Commentaire"/>
        <w:rPr>
          <w:rFonts w:cstheme="minorHAnsi"/>
          <w:color w:val="000000" w:themeColor="text1"/>
        </w:rPr>
      </w:pPr>
      <w:r>
        <w:rPr>
          <w:rStyle w:val="Marquedecommentaire"/>
        </w:rPr>
        <w:annotationRef/>
      </w:r>
      <w:r>
        <w:t>That is incorrect; should be +</w:t>
      </w:r>
      <w:proofErr w:type="spellStart"/>
      <w:r w:rsidRPr="00427404">
        <w:rPr>
          <w:rFonts w:cstheme="minorHAnsi"/>
          <w:color w:val="000000" w:themeColor="text1"/>
        </w:rPr>
        <w:t>k_sMP_</w:t>
      </w:r>
      <w:r>
        <w:rPr>
          <w:rFonts w:cstheme="minorHAnsi"/>
          <w:color w:val="000000" w:themeColor="text1"/>
        </w:rPr>
        <w:t>oce</w:t>
      </w:r>
      <w:r w:rsidRPr="00427404">
        <w:rPr>
          <w:rFonts w:cstheme="minorHAnsi"/>
          <w:color w:val="000000" w:themeColor="text1"/>
        </w:rPr>
        <w:t>_to_</w:t>
      </w:r>
      <w:r>
        <w:rPr>
          <w:rFonts w:cstheme="minorHAnsi"/>
          <w:color w:val="000000" w:themeColor="text1"/>
        </w:rPr>
        <w:t>atm</w:t>
      </w:r>
      <w:proofErr w:type="spellEnd"/>
      <w:r w:rsidRPr="00427404">
        <w:rPr>
          <w:rFonts w:cstheme="minorHAnsi"/>
          <w:color w:val="000000" w:themeColor="text1"/>
        </w:rPr>
        <w:t>*</w:t>
      </w:r>
      <w:proofErr w:type="spellStart"/>
      <w:r w:rsidRPr="00427404">
        <w:rPr>
          <w:rFonts w:cstheme="minorHAnsi"/>
          <w:color w:val="000000" w:themeColor="text1"/>
        </w:rPr>
        <w:t>sMP_SurfOce</w:t>
      </w:r>
      <w:proofErr w:type="spellEnd"/>
      <w:r>
        <w:rPr>
          <w:rStyle w:val="Marquedecommentaire"/>
        </w:rPr>
        <w:annotationRef/>
      </w:r>
    </w:p>
    <w:p w14:paraId="1F82C956" w14:textId="77777777" w:rsidR="00E5516B" w:rsidRDefault="00E5516B">
      <w:pPr>
        <w:pStyle w:val="Commentaire"/>
      </w:pPr>
      <w:r>
        <w:t>It is the emission term, which has different k than the deposition k</w:t>
      </w:r>
    </w:p>
  </w:comment>
  <w:comment w:id="135" w:author="Jeroen Sonke (L)" w:date="2022-03-10T13:28:00Z" w:initials="JS(">
    <w:p w14:paraId="7772BA36" w14:textId="77777777" w:rsidR="00E5516B" w:rsidRDefault="00E5516B">
      <w:pPr>
        <w:pStyle w:val="Commentaire"/>
      </w:pPr>
      <w:r>
        <w:rPr>
          <w:rStyle w:val="Marquedecommentaire"/>
        </w:rPr>
        <w:annotationRef/>
      </w:r>
      <w:r>
        <w:t>Yup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860C69" w15:done="0"/>
  <w15:commentEx w15:paraId="5396CE18" w15:done="0"/>
  <w15:commentEx w15:paraId="5B6D402A" w15:done="0"/>
  <w15:commentEx w15:paraId="0943761C" w15:done="0"/>
  <w15:commentEx w15:paraId="7C16C465" w15:done="0"/>
  <w15:commentEx w15:paraId="3645DFDF" w15:done="0"/>
  <w15:commentEx w15:paraId="05108501" w15:done="0"/>
  <w15:commentEx w15:paraId="3FC9B9AC" w15:done="0"/>
  <w15:commentEx w15:paraId="1AF718F4" w15:done="0"/>
  <w15:commentEx w15:paraId="1484FCDE" w15:done="0"/>
  <w15:commentEx w15:paraId="1F82C956" w15:done="0"/>
  <w15:commentEx w15:paraId="7772B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860C69" w16cid:durableId="25D47060"/>
  <w16cid:commentId w16cid:paraId="5396CE18" w16cid:durableId="25D475BF"/>
  <w16cid:commentId w16cid:paraId="5B6D402A" w16cid:durableId="25D47648"/>
  <w16cid:commentId w16cid:paraId="0943761C" w16cid:durableId="25D47691"/>
  <w16cid:commentId w16cid:paraId="7C16C465" w16cid:durableId="25D476D8"/>
  <w16cid:commentId w16cid:paraId="3645DFDF" w16cid:durableId="25D47850"/>
  <w16cid:commentId w16cid:paraId="05108501" w16cid:durableId="25D4788B"/>
  <w16cid:commentId w16cid:paraId="3FC9B9AC" w16cid:durableId="25D479E9"/>
  <w16cid:commentId w16cid:paraId="1AF718F4" w16cid:durableId="25D47A43"/>
  <w16cid:commentId w16cid:paraId="1484FCDE" w16cid:durableId="25D47A82"/>
  <w16cid:commentId w16cid:paraId="1F82C956" w16cid:durableId="25D47AFE"/>
  <w16cid:commentId w16cid:paraId="7772BA36" w16cid:durableId="25D47B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F01"/>
    <w:multiLevelType w:val="multilevel"/>
    <w:tmpl w:val="1492A646"/>
    <w:lvl w:ilvl="0">
      <w:start w:val="1"/>
      <w:numFmt w:val="decimal"/>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0156E52"/>
    <w:multiLevelType w:val="hybridMultilevel"/>
    <w:tmpl w:val="B4022F70"/>
    <w:lvl w:ilvl="0" w:tplc="AFC8FE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A6DDB"/>
    <w:multiLevelType w:val="multilevel"/>
    <w:tmpl w:val="D480E686"/>
    <w:styleLink w:val="Styl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oen Sonke (L)">
    <w15:presenceInfo w15:providerId="None" w15:userId="Jeroen Sonk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A7"/>
    <w:rsid w:val="002E4673"/>
    <w:rsid w:val="003D0FA7"/>
    <w:rsid w:val="00427404"/>
    <w:rsid w:val="005D05DC"/>
    <w:rsid w:val="0090627D"/>
    <w:rsid w:val="00934289"/>
    <w:rsid w:val="00A840F5"/>
    <w:rsid w:val="00C048B1"/>
    <w:rsid w:val="00D24B89"/>
    <w:rsid w:val="00E5516B"/>
    <w:rsid w:val="00E7450E"/>
    <w:rsid w:val="00EC6F61"/>
    <w:rsid w:val="00EE568C"/>
    <w:rsid w:val="00EF11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48FD"/>
  <w15:chartTrackingRefBased/>
  <w15:docId w15:val="{015119BC-F344-46BA-9B26-124535E9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3D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D0FA7"/>
    <w:rPr>
      <w:rFonts w:ascii="Courier New" w:eastAsia="Times New Roman" w:hAnsi="Courier New" w:cs="Courier New"/>
      <w:sz w:val="20"/>
      <w:szCs w:val="20"/>
    </w:rPr>
  </w:style>
  <w:style w:type="paragraph" w:styleId="Paragraphedeliste">
    <w:name w:val="List Paragraph"/>
    <w:basedOn w:val="Normal"/>
    <w:uiPriority w:val="34"/>
    <w:qFormat/>
    <w:rsid w:val="003D0FA7"/>
    <w:pPr>
      <w:ind w:left="720"/>
      <w:contextualSpacing/>
    </w:pPr>
  </w:style>
  <w:style w:type="numbering" w:customStyle="1" w:styleId="Style1">
    <w:name w:val="Style1"/>
    <w:uiPriority w:val="99"/>
    <w:rsid w:val="00E7450E"/>
    <w:pPr>
      <w:numPr>
        <w:numId w:val="2"/>
      </w:numPr>
    </w:pPr>
  </w:style>
  <w:style w:type="character" w:styleId="Marquedecommentaire">
    <w:name w:val="annotation reference"/>
    <w:basedOn w:val="Policepardfaut"/>
    <w:uiPriority w:val="99"/>
    <w:semiHidden/>
    <w:unhideWhenUsed/>
    <w:rsid w:val="00D24B89"/>
    <w:rPr>
      <w:sz w:val="16"/>
      <w:szCs w:val="16"/>
    </w:rPr>
  </w:style>
  <w:style w:type="paragraph" w:styleId="Commentaire">
    <w:name w:val="annotation text"/>
    <w:basedOn w:val="Normal"/>
    <w:link w:val="CommentaireCar"/>
    <w:uiPriority w:val="99"/>
    <w:semiHidden/>
    <w:unhideWhenUsed/>
    <w:rsid w:val="00D24B89"/>
    <w:pPr>
      <w:spacing w:line="240" w:lineRule="auto"/>
    </w:pPr>
    <w:rPr>
      <w:sz w:val="20"/>
      <w:szCs w:val="20"/>
    </w:rPr>
  </w:style>
  <w:style w:type="character" w:customStyle="1" w:styleId="CommentaireCar">
    <w:name w:val="Commentaire Car"/>
    <w:basedOn w:val="Policepardfaut"/>
    <w:link w:val="Commentaire"/>
    <w:uiPriority w:val="99"/>
    <w:semiHidden/>
    <w:rsid w:val="00D24B89"/>
    <w:rPr>
      <w:sz w:val="20"/>
      <w:szCs w:val="20"/>
    </w:rPr>
  </w:style>
  <w:style w:type="paragraph" w:styleId="Objetducommentaire">
    <w:name w:val="annotation subject"/>
    <w:basedOn w:val="Commentaire"/>
    <w:next w:val="Commentaire"/>
    <w:link w:val="ObjetducommentaireCar"/>
    <w:uiPriority w:val="99"/>
    <w:semiHidden/>
    <w:unhideWhenUsed/>
    <w:rsid w:val="00D24B89"/>
    <w:rPr>
      <w:b/>
      <w:bCs/>
    </w:rPr>
  </w:style>
  <w:style w:type="character" w:customStyle="1" w:styleId="ObjetducommentaireCar">
    <w:name w:val="Objet du commentaire Car"/>
    <w:basedOn w:val="CommentaireCar"/>
    <w:link w:val="Objetducommentaire"/>
    <w:uiPriority w:val="99"/>
    <w:semiHidden/>
    <w:rsid w:val="00D24B89"/>
    <w:rPr>
      <w:b/>
      <w:bCs/>
      <w:sz w:val="20"/>
      <w:szCs w:val="20"/>
    </w:rPr>
  </w:style>
  <w:style w:type="paragraph" w:styleId="Textedebulles">
    <w:name w:val="Balloon Text"/>
    <w:basedOn w:val="Normal"/>
    <w:link w:val="TextedebullesCar"/>
    <w:uiPriority w:val="99"/>
    <w:semiHidden/>
    <w:unhideWhenUsed/>
    <w:rsid w:val="00D24B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0886">
      <w:bodyDiv w:val="1"/>
      <w:marLeft w:val="0"/>
      <w:marRight w:val="0"/>
      <w:marTop w:val="0"/>
      <w:marBottom w:val="0"/>
      <w:divBdr>
        <w:top w:val="none" w:sz="0" w:space="0" w:color="auto"/>
        <w:left w:val="none" w:sz="0" w:space="0" w:color="auto"/>
        <w:bottom w:val="none" w:sz="0" w:space="0" w:color="auto"/>
        <w:right w:val="none" w:sz="0" w:space="0" w:color="auto"/>
      </w:divBdr>
    </w:div>
    <w:div w:id="142082434">
      <w:bodyDiv w:val="1"/>
      <w:marLeft w:val="0"/>
      <w:marRight w:val="0"/>
      <w:marTop w:val="0"/>
      <w:marBottom w:val="0"/>
      <w:divBdr>
        <w:top w:val="none" w:sz="0" w:space="0" w:color="auto"/>
        <w:left w:val="none" w:sz="0" w:space="0" w:color="auto"/>
        <w:bottom w:val="none" w:sz="0" w:space="0" w:color="auto"/>
        <w:right w:val="none" w:sz="0" w:space="0" w:color="auto"/>
      </w:divBdr>
    </w:div>
    <w:div w:id="169833100">
      <w:bodyDiv w:val="1"/>
      <w:marLeft w:val="0"/>
      <w:marRight w:val="0"/>
      <w:marTop w:val="0"/>
      <w:marBottom w:val="0"/>
      <w:divBdr>
        <w:top w:val="none" w:sz="0" w:space="0" w:color="auto"/>
        <w:left w:val="none" w:sz="0" w:space="0" w:color="auto"/>
        <w:bottom w:val="none" w:sz="0" w:space="0" w:color="auto"/>
        <w:right w:val="none" w:sz="0" w:space="0" w:color="auto"/>
      </w:divBdr>
    </w:div>
    <w:div w:id="198593089">
      <w:bodyDiv w:val="1"/>
      <w:marLeft w:val="0"/>
      <w:marRight w:val="0"/>
      <w:marTop w:val="0"/>
      <w:marBottom w:val="0"/>
      <w:divBdr>
        <w:top w:val="none" w:sz="0" w:space="0" w:color="auto"/>
        <w:left w:val="none" w:sz="0" w:space="0" w:color="auto"/>
        <w:bottom w:val="none" w:sz="0" w:space="0" w:color="auto"/>
        <w:right w:val="none" w:sz="0" w:space="0" w:color="auto"/>
      </w:divBdr>
    </w:div>
    <w:div w:id="221454387">
      <w:bodyDiv w:val="1"/>
      <w:marLeft w:val="0"/>
      <w:marRight w:val="0"/>
      <w:marTop w:val="0"/>
      <w:marBottom w:val="0"/>
      <w:divBdr>
        <w:top w:val="none" w:sz="0" w:space="0" w:color="auto"/>
        <w:left w:val="none" w:sz="0" w:space="0" w:color="auto"/>
        <w:bottom w:val="none" w:sz="0" w:space="0" w:color="auto"/>
        <w:right w:val="none" w:sz="0" w:space="0" w:color="auto"/>
      </w:divBdr>
    </w:div>
    <w:div w:id="277226920">
      <w:bodyDiv w:val="1"/>
      <w:marLeft w:val="0"/>
      <w:marRight w:val="0"/>
      <w:marTop w:val="0"/>
      <w:marBottom w:val="0"/>
      <w:divBdr>
        <w:top w:val="none" w:sz="0" w:space="0" w:color="auto"/>
        <w:left w:val="none" w:sz="0" w:space="0" w:color="auto"/>
        <w:bottom w:val="none" w:sz="0" w:space="0" w:color="auto"/>
        <w:right w:val="none" w:sz="0" w:space="0" w:color="auto"/>
      </w:divBdr>
    </w:div>
    <w:div w:id="331881364">
      <w:bodyDiv w:val="1"/>
      <w:marLeft w:val="0"/>
      <w:marRight w:val="0"/>
      <w:marTop w:val="0"/>
      <w:marBottom w:val="0"/>
      <w:divBdr>
        <w:top w:val="none" w:sz="0" w:space="0" w:color="auto"/>
        <w:left w:val="none" w:sz="0" w:space="0" w:color="auto"/>
        <w:bottom w:val="none" w:sz="0" w:space="0" w:color="auto"/>
        <w:right w:val="none" w:sz="0" w:space="0" w:color="auto"/>
      </w:divBdr>
    </w:div>
    <w:div w:id="525481085">
      <w:bodyDiv w:val="1"/>
      <w:marLeft w:val="0"/>
      <w:marRight w:val="0"/>
      <w:marTop w:val="0"/>
      <w:marBottom w:val="0"/>
      <w:divBdr>
        <w:top w:val="none" w:sz="0" w:space="0" w:color="auto"/>
        <w:left w:val="none" w:sz="0" w:space="0" w:color="auto"/>
        <w:bottom w:val="none" w:sz="0" w:space="0" w:color="auto"/>
        <w:right w:val="none" w:sz="0" w:space="0" w:color="auto"/>
      </w:divBdr>
    </w:div>
    <w:div w:id="562254922">
      <w:bodyDiv w:val="1"/>
      <w:marLeft w:val="0"/>
      <w:marRight w:val="0"/>
      <w:marTop w:val="0"/>
      <w:marBottom w:val="0"/>
      <w:divBdr>
        <w:top w:val="none" w:sz="0" w:space="0" w:color="auto"/>
        <w:left w:val="none" w:sz="0" w:space="0" w:color="auto"/>
        <w:bottom w:val="none" w:sz="0" w:space="0" w:color="auto"/>
        <w:right w:val="none" w:sz="0" w:space="0" w:color="auto"/>
      </w:divBdr>
    </w:div>
    <w:div w:id="731927911">
      <w:bodyDiv w:val="1"/>
      <w:marLeft w:val="0"/>
      <w:marRight w:val="0"/>
      <w:marTop w:val="0"/>
      <w:marBottom w:val="0"/>
      <w:divBdr>
        <w:top w:val="none" w:sz="0" w:space="0" w:color="auto"/>
        <w:left w:val="none" w:sz="0" w:space="0" w:color="auto"/>
        <w:bottom w:val="none" w:sz="0" w:space="0" w:color="auto"/>
        <w:right w:val="none" w:sz="0" w:space="0" w:color="auto"/>
      </w:divBdr>
    </w:div>
    <w:div w:id="780686313">
      <w:bodyDiv w:val="1"/>
      <w:marLeft w:val="0"/>
      <w:marRight w:val="0"/>
      <w:marTop w:val="0"/>
      <w:marBottom w:val="0"/>
      <w:divBdr>
        <w:top w:val="none" w:sz="0" w:space="0" w:color="auto"/>
        <w:left w:val="none" w:sz="0" w:space="0" w:color="auto"/>
        <w:bottom w:val="none" w:sz="0" w:space="0" w:color="auto"/>
        <w:right w:val="none" w:sz="0" w:space="0" w:color="auto"/>
      </w:divBdr>
    </w:div>
    <w:div w:id="789863888">
      <w:bodyDiv w:val="1"/>
      <w:marLeft w:val="0"/>
      <w:marRight w:val="0"/>
      <w:marTop w:val="0"/>
      <w:marBottom w:val="0"/>
      <w:divBdr>
        <w:top w:val="none" w:sz="0" w:space="0" w:color="auto"/>
        <w:left w:val="none" w:sz="0" w:space="0" w:color="auto"/>
        <w:bottom w:val="none" w:sz="0" w:space="0" w:color="auto"/>
        <w:right w:val="none" w:sz="0" w:space="0" w:color="auto"/>
      </w:divBdr>
    </w:div>
    <w:div w:id="854274238">
      <w:bodyDiv w:val="1"/>
      <w:marLeft w:val="0"/>
      <w:marRight w:val="0"/>
      <w:marTop w:val="0"/>
      <w:marBottom w:val="0"/>
      <w:divBdr>
        <w:top w:val="none" w:sz="0" w:space="0" w:color="auto"/>
        <w:left w:val="none" w:sz="0" w:space="0" w:color="auto"/>
        <w:bottom w:val="none" w:sz="0" w:space="0" w:color="auto"/>
        <w:right w:val="none" w:sz="0" w:space="0" w:color="auto"/>
      </w:divBdr>
    </w:div>
    <w:div w:id="877857389">
      <w:bodyDiv w:val="1"/>
      <w:marLeft w:val="0"/>
      <w:marRight w:val="0"/>
      <w:marTop w:val="0"/>
      <w:marBottom w:val="0"/>
      <w:divBdr>
        <w:top w:val="none" w:sz="0" w:space="0" w:color="auto"/>
        <w:left w:val="none" w:sz="0" w:space="0" w:color="auto"/>
        <w:bottom w:val="none" w:sz="0" w:space="0" w:color="auto"/>
        <w:right w:val="none" w:sz="0" w:space="0" w:color="auto"/>
      </w:divBdr>
    </w:div>
    <w:div w:id="938945321">
      <w:bodyDiv w:val="1"/>
      <w:marLeft w:val="0"/>
      <w:marRight w:val="0"/>
      <w:marTop w:val="0"/>
      <w:marBottom w:val="0"/>
      <w:divBdr>
        <w:top w:val="none" w:sz="0" w:space="0" w:color="auto"/>
        <w:left w:val="none" w:sz="0" w:space="0" w:color="auto"/>
        <w:bottom w:val="none" w:sz="0" w:space="0" w:color="auto"/>
        <w:right w:val="none" w:sz="0" w:space="0" w:color="auto"/>
      </w:divBdr>
    </w:div>
    <w:div w:id="976762760">
      <w:bodyDiv w:val="1"/>
      <w:marLeft w:val="0"/>
      <w:marRight w:val="0"/>
      <w:marTop w:val="0"/>
      <w:marBottom w:val="0"/>
      <w:divBdr>
        <w:top w:val="none" w:sz="0" w:space="0" w:color="auto"/>
        <w:left w:val="none" w:sz="0" w:space="0" w:color="auto"/>
        <w:bottom w:val="none" w:sz="0" w:space="0" w:color="auto"/>
        <w:right w:val="none" w:sz="0" w:space="0" w:color="auto"/>
      </w:divBdr>
    </w:div>
    <w:div w:id="997348611">
      <w:bodyDiv w:val="1"/>
      <w:marLeft w:val="0"/>
      <w:marRight w:val="0"/>
      <w:marTop w:val="0"/>
      <w:marBottom w:val="0"/>
      <w:divBdr>
        <w:top w:val="none" w:sz="0" w:space="0" w:color="auto"/>
        <w:left w:val="none" w:sz="0" w:space="0" w:color="auto"/>
        <w:bottom w:val="none" w:sz="0" w:space="0" w:color="auto"/>
        <w:right w:val="none" w:sz="0" w:space="0" w:color="auto"/>
      </w:divBdr>
    </w:div>
    <w:div w:id="1157768688">
      <w:bodyDiv w:val="1"/>
      <w:marLeft w:val="0"/>
      <w:marRight w:val="0"/>
      <w:marTop w:val="0"/>
      <w:marBottom w:val="0"/>
      <w:divBdr>
        <w:top w:val="none" w:sz="0" w:space="0" w:color="auto"/>
        <w:left w:val="none" w:sz="0" w:space="0" w:color="auto"/>
        <w:bottom w:val="none" w:sz="0" w:space="0" w:color="auto"/>
        <w:right w:val="none" w:sz="0" w:space="0" w:color="auto"/>
      </w:divBdr>
    </w:div>
    <w:div w:id="1159151203">
      <w:bodyDiv w:val="1"/>
      <w:marLeft w:val="0"/>
      <w:marRight w:val="0"/>
      <w:marTop w:val="0"/>
      <w:marBottom w:val="0"/>
      <w:divBdr>
        <w:top w:val="none" w:sz="0" w:space="0" w:color="auto"/>
        <w:left w:val="none" w:sz="0" w:space="0" w:color="auto"/>
        <w:bottom w:val="none" w:sz="0" w:space="0" w:color="auto"/>
        <w:right w:val="none" w:sz="0" w:space="0" w:color="auto"/>
      </w:divBdr>
    </w:div>
    <w:div w:id="1198815527">
      <w:bodyDiv w:val="1"/>
      <w:marLeft w:val="0"/>
      <w:marRight w:val="0"/>
      <w:marTop w:val="0"/>
      <w:marBottom w:val="0"/>
      <w:divBdr>
        <w:top w:val="none" w:sz="0" w:space="0" w:color="auto"/>
        <w:left w:val="none" w:sz="0" w:space="0" w:color="auto"/>
        <w:bottom w:val="none" w:sz="0" w:space="0" w:color="auto"/>
        <w:right w:val="none" w:sz="0" w:space="0" w:color="auto"/>
      </w:divBdr>
    </w:div>
    <w:div w:id="1208642908">
      <w:bodyDiv w:val="1"/>
      <w:marLeft w:val="0"/>
      <w:marRight w:val="0"/>
      <w:marTop w:val="0"/>
      <w:marBottom w:val="0"/>
      <w:divBdr>
        <w:top w:val="none" w:sz="0" w:space="0" w:color="auto"/>
        <w:left w:val="none" w:sz="0" w:space="0" w:color="auto"/>
        <w:bottom w:val="none" w:sz="0" w:space="0" w:color="auto"/>
        <w:right w:val="none" w:sz="0" w:space="0" w:color="auto"/>
      </w:divBdr>
    </w:div>
    <w:div w:id="1221941148">
      <w:bodyDiv w:val="1"/>
      <w:marLeft w:val="0"/>
      <w:marRight w:val="0"/>
      <w:marTop w:val="0"/>
      <w:marBottom w:val="0"/>
      <w:divBdr>
        <w:top w:val="none" w:sz="0" w:space="0" w:color="auto"/>
        <w:left w:val="none" w:sz="0" w:space="0" w:color="auto"/>
        <w:bottom w:val="none" w:sz="0" w:space="0" w:color="auto"/>
        <w:right w:val="none" w:sz="0" w:space="0" w:color="auto"/>
      </w:divBdr>
    </w:div>
    <w:div w:id="1261068624">
      <w:bodyDiv w:val="1"/>
      <w:marLeft w:val="0"/>
      <w:marRight w:val="0"/>
      <w:marTop w:val="0"/>
      <w:marBottom w:val="0"/>
      <w:divBdr>
        <w:top w:val="none" w:sz="0" w:space="0" w:color="auto"/>
        <w:left w:val="none" w:sz="0" w:space="0" w:color="auto"/>
        <w:bottom w:val="none" w:sz="0" w:space="0" w:color="auto"/>
        <w:right w:val="none" w:sz="0" w:space="0" w:color="auto"/>
      </w:divBdr>
    </w:div>
    <w:div w:id="1320962145">
      <w:bodyDiv w:val="1"/>
      <w:marLeft w:val="0"/>
      <w:marRight w:val="0"/>
      <w:marTop w:val="0"/>
      <w:marBottom w:val="0"/>
      <w:divBdr>
        <w:top w:val="none" w:sz="0" w:space="0" w:color="auto"/>
        <w:left w:val="none" w:sz="0" w:space="0" w:color="auto"/>
        <w:bottom w:val="none" w:sz="0" w:space="0" w:color="auto"/>
        <w:right w:val="none" w:sz="0" w:space="0" w:color="auto"/>
      </w:divBdr>
    </w:div>
    <w:div w:id="1344167028">
      <w:bodyDiv w:val="1"/>
      <w:marLeft w:val="0"/>
      <w:marRight w:val="0"/>
      <w:marTop w:val="0"/>
      <w:marBottom w:val="0"/>
      <w:divBdr>
        <w:top w:val="none" w:sz="0" w:space="0" w:color="auto"/>
        <w:left w:val="none" w:sz="0" w:space="0" w:color="auto"/>
        <w:bottom w:val="none" w:sz="0" w:space="0" w:color="auto"/>
        <w:right w:val="none" w:sz="0" w:space="0" w:color="auto"/>
      </w:divBdr>
    </w:div>
    <w:div w:id="1344433280">
      <w:bodyDiv w:val="1"/>
      <w:marLeft w:val="0"/>
      <w:marRight w:val="0"/>
      <w:marTop w:val="0"/>
      <w:marBottom w:val="0"/>
      <w:divBdr>
        <w:top w:val="none" w:sz="0" w:space="0" w:color="auto"/>
        <w:left w:val="none" w:sz="0" w:space="0" w:color="auto"/>
        <w:bottom w:val="none" w:sz="0" w:space="0" w:color="auto"/>
        <w:right w:val="none" w:sz="0" w:space="0" w:color="auto"/>
      </w:divBdr>
    </w:div>
    <w:div w:id="1351296706">
      <w:bodyDiv w:val="1"/>
      <w:marLeft w:val="0"/>
      <w:marRight w:val="0"/>
      <w:marTop w:val="0"/>
      <w:marBottom w:val="0"/>
      <w:divBdr>
        <w:top w:val="none" w:sz="0" w:space="0" w:color="auto"/>
        <w:left w:val="none" w:sz="0" w:space="0" w:color="auto"/>
        <w:bottom w:val="none" w:sz="0" w:space="0" w:color="auto"/>
        <w:right w:val="none" w:sz="0" w:space="0" w:color="auto"/>
      </w:divBdr>
    </w:div>
    <w:div w:id="1615818946">
      <w:bodyDiv w:val="1"/>
      <w:marLeft w:val="0"/>
      <w:marRight w:val="0"/>
      <w:marTop w:val="0"/>
      <w:marBottom w:val="0"/>
      <w:divBdr>
        <w:top w:val="none" w:sz="0" w:space="0" w:color="auto"/>
        <w:left w:val="none" w:sz="0" w:space="0" w:color="auto"/>
        <w:bottom w:val="none" w:sz="0" w:space="0" w:color="auto"/>
        <w:right w:val="none" w:sz="0" w:space="0" w:color="auto"/>
      </w:divBdr>
    </w:div>
    <w:div w:id="1719091443">
      <w:bodyDiv w:val="1"/>
      <w:marLeft w:val="0"/>
      <w:marRight w:val="0"/>
      <w:marTop w:val="0"/>
      <w:marBottom w:val="0"/>
      <w:divBdr>
        <w:top w:val="none" w:sz="0" w:space="0" w:color="auto"/>
        <w:left w:val="none" w:sz="0" w:space="0" w:color="auto"/>
        <w:bottom w:val="none" w:sz="0" w:space="0" w:color="auto"/>
        <w:right w:val="none" w:sz="0" w:space="0" w:color="auto"/>
      </w:divBdr>
    </w:div>
    <w:div w:id="1736050258">
      <w:bodyDiv w:val="1"/>
      <w:marLeft w:val="0"/>
      <w:marRight w:val="0"/>
      <w:marTop w:val="0"/>
      <w:marBottom w:val="0"/>
      <w:divBdr>
        <w:top w:val="none" w:sz="0" w:space="0" w:color="auto"/>
        <w:left w:val="none" w:sz="0" w:space="0" w:color="auto"/>
        <w:bottom w:val="none" w:sz="0" w:space="0" w:color="auto"/>
        <w:right w:val="none" w:sz="0" w:space="0" w:color="auto"/>
      </w:divBdr>
    </w:div>
    <w:div w:id="1739933956">
      <w:bodyDiv w:val="1"/>
      <w:marLeft w:val="0"/>
      <w:marRight w:val="0"/>
      <w:marTop w:val="0"/>
      <w:marBottom w:val="0"/>
      <w:divBdr>
        <w:top w:val="none" w:sz="0" w:space="0" w:color="auto"/>
        <w:left w:val="none" w:sz="0" w:space="0" w:color="auto"/>
        <w:bottom w:val="none" w:sz="0" w:space="0" w:color="auto"/>
        <w:right w:val="none" w:sz="0" w:space="0" w:color="auto"/>
      </w:divBdr>
    </w:div>
    <w:div w:id="1765417484">
      <w:bodyDiv w:val="1"/>
      <w:marLeft w:val="0"/>
      <w:marRight w:val="0"/>
      <w:marTop w:val="0"/>
      <w:marBottom w:val="0"/>
      <w:divBdr>
        <w:top w:val="none" w:sz="0" w:space="0" w:color="auto"/>
        <w:left w:val="none" w:sz="0" w:space="0" w:color="auto"/>
        <w:bottom w:val="none" w:sz="0" w:space="0" w:color="auto"/>
        <w:right w:val="none" w:sz="0" w:space="0" w:color="auto"/>
      </w:divBdr>
    </w:div>
    <w:div w:id="1894465124">
      <w:bodyDiv w:val="1"/>
      <w:marLeft w:val="0"/>
      <w:marRight w:val="0"/>
      <w:marTop w:val="0"/>
      <w:marBottom w:val="0"/>
      <w:divBdr>
        <w:top w:val="none" w:sz="0" w:space="0" w:color="auto"/>
        <w:left w:val="none" w:sz="0" w:space="0" w:color="auto"/>
        <w:bottom w:val="none" w:sz="0" w:space="0" w:color="auto"/>
        <w:right w:val="none" w:sz="0" w:space="0" w:color="auto"/>
      </w:divBdr>
    </w:div>
    <w:div w:id="2005156578">
      <w:bodyDiv w:val="1"/>
      <w:marLeft w:val="0"/>
      <w:marRight w:val="0"/>
      <w:marTop w:val="0"/>
      <w:marBottom w:val="0"/>
      <w:divBdr>
        <w:top w:val="none" w:sz="0" w:space="0" w:color="auto"/>
        <w:left w:val="none" w:sz="0" w:space="0" w:color="auto"/>
        <w:bottom w:val="none" w:sz="0" w:space="0" w:color="auto"/>
        <w:right w:val="none" w:sz="0" w:space="0" w:color="auto"/>
      </w:divBdr>
    </w:div>
    <w:div w:id="2070492826">
      <w:bodyDiv w:val="1"/>
      <w:marLeft w:val="0"/>
      <w:marRight w:val="0"/>
      <w:marTop w:val="0"/>
      <w:marBottom w:val="0"/>
      <w:divBdr>
        <w:top w:val="none" w:sz="0" w:space="0" w:color="auto"/>
        <w:left w:val="none" w:sz="0" w:space="0" w:color="auto"/>
        <w:bottom w:val="none" w:sz="0" w:space="0" w:color="auto"/>
        <w:right w:val="none" w:sz="0" w:space="0" w:color="auto"/>
      </w:divBdr>
    </w:div>
    <w:div w:id="2098666496">
      <w:bodyDiv w:val="1"/>
      <w:marLeft w:val="0"/>
      <w:marRight w:val="0"/>
      <w:marTop w:val="0"/>
      <w:marBottom w:val="0"/>
      <w:divBdr>
        <w:top w:val="none" w:sz="0" w:space="0" w:color="auto"/>
        <w:left w:val="none" w:sz="0" w:space="0" w:color="auto"/>
        <w:bottom w:val="none" w:sz="0" w:space="0" w:color="auto"/>
        <w:right w:val="none" w:sz="0" w:space="0" w:color="auto"/>
      </w:divBdr>
    </w:div>
    <w:div w:id="2125734366">
      <w:bodyDiv w:val="1"/>
      <w:marLeft w:val="0"/>
      <w:marRight w:val="0"/>
      <w:marTop w:val="0"/>
      <w:marBottom w:val="0"/>
      <w:divBdr>
        <w:top w:val="none" w:sz="0" w:space="0" w:color="auto"/>
        <w:left w:val="none" w:sz="0" w:space="0" w:color="auto"/>
        <w:bottom w:val="none" w:sz="0" w:space="0" w:color="auto"/>
        <w:right w:val="none" w:sz="0" w:space="0" w:color="auto"/>
      </w:divBdr>
    </w:div>
    <w:div w:id="213779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6672</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koenigal@osug-fd.fr</dc:creator>
  <cp:keywords/>
  <dc:description/>
  <cp:lastModifiedBy>Jeroen Sonke (L)</cp:lastModifiedBy>
  <cp:revision>2</cp:revision>
  <dcterms:created xsi:type="dcterms:W3CDTF">2022-03-10T12:29:00Z</dcterms:created>
  <dcterms:modified xsi:type="dcterms:W3CDTF">2022-03-10T12:29:00Z</dcterms:modified>
</cp:coreProperties>
</file>